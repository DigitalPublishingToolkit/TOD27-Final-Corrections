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93419" w14:textId="77777777" w:rsidR="007703BF" w:rsidRDefault="007703BF" w:rsidP="007703BF">
      <w:pPr>
        <w:pStyle w:val="Heading1"/>
      </w:pPr>
      <w:bookmarkStart w:id="0" w:name="_Toc387255127"/>
      <w:bookmarkStart w:id="1" w:name="_GoBack"/>
      <w:bookmarkEnd w:id="1"/>
      <w:r>
        <w:t>3. Building the Videoblogging Infrastructure: A Brief History.</w:t>
      </w:r>
      <w:bookmarkEnd w:id="0"/>
    </w:p>
    <w:p w14:paraId="3EC09C51" w14:textId="77777777" w:rsidR="007703BF" w:rsidRDefault="007703BF" w:rsidP="007703BF">
      <w:pPr>
        <w:pStyle w:val="BodyText"/>
      </w:pPr>
    </w:p>
    <w:p w14:paraId="7E39A537" w14:textId="77777777" w:rsidR="007703BF" w:rsidRPr="007E5745" w:rsidRDefault="007703BF" w:rsidP="007703BF">
      <w:pPr>
        <w:pStyle w:val="BodyText"/>
      </w:pPr>
      <w:r>
        <w:t>The</w:t>
      </w:r>
      <w:r w:rsidRPr="007E5745">
        <w:t xml:space="preserve"> early </w:t>
      </w:r>
      <w:r>
        <w:t>development</w:t>
      </w:r>
      <w:r w:rsidRPr="007E5745">
        <w:t xml:space="preserve"> of the videoblogging community </w:t>
      </w:r>
      <w:r>
        <w:t>in many ways maps directly</w:t>
      </w:r>
      <w:r w:rsidRPr="007E5745">
        <w:t xml:space="preserve"> </w:t>
      </w:r>
      <w:r>
        <w:t>on</w:t>
      </w:r>
      <w:r w:rsidRPr="007E5745">
        <w:t xml:space="preserve">to the </w:t>
      </w:r>
      <w:r>
        <w:t>growth</w:t>
      </w:r>
      <w:r w:rsidRPr="007E5745">
        <w:t xml:space="preserve"> of </w:t>
      </w:r>
      <w:r>
        <w:t>online video technologies on the internet</w:t>
      </w:r>
      <w:r w:rsidRPr="007E5745">
        <w:t xml:space="preserve">. </w:t>
      </w:r>
      <w:r>
        <w:t>In this chapter</w:t>
      </w:r>
      <w:r w:rsidRPr="007E5745">
        <w:t xml:space="preserve"> I</w:t>
      </w:r>
      <w:r>
        <w:t xml:space="preserve"> want to</w:t>
      </w:r>
      <w:r w:rsidRPr="007E5745">
        <w:t xml:space="preserve"> critically engage with </w:t>
      </w:r>
      <w:r w:rsidRPr="00433D58">
        <w:t>videoblogging as a technical platform</w:t>
      </w:r>
      <w:r w:rsidRPr="007E5745">
        <w:t xml:space="preserve">. I do this in part by looking at archived technologies, discourses and recordings of events, </w:t>
      </w:r>
      <w:r>
        <w:t>combined with</w:t>
      </w:r>
      <w:r w:rsidRPr="007E5745">
        <w:t xml:space="preserve"> an exploration of the research data gathered during the empirical study conducted </w:t>
      </w:r>
      <w:r>
        <w:t>over the course of</w:t>
      </w:r>
      <w:r w:rsidRPr="007E5745">
        <w:t xml:space="preserve"> my ethnography. As such, this chapter has two main functions. The first is concerned with mapping the development of a constellat</w:t>
      </w:r>
      <w:r>
        <w:t>ion of technologies</w:t>
      </w:r>
      <w:r w:rsidRPr="007E5745">
        <w:t>. The second is concerned with how the videobloggers articulate their technical practices, which include the kinds of technologies they use, how they express their highly technical</w:t>
      </w:r>
      <w:r>
        <w:t xml:space="preserve"> digital skills, camera skills</w:t>
      </w:r>
      <w:r w:rsidRPr="007E5745">
        <w:t xml:space="preserve">, </w:t>
      </w:r>
      <w:r>
        <w:t xml:space="preserve">and how they organise around and through their </w:t>
      </w:r>
      <w:r w:rsidRPr="007E5745">
        <w:t xml:space="preserve">social </w:t>
      </w:r>
      <w:r>
        <w:t>networks</w:t>
      </w:r>
      <w:r w:rsidRPr="007E5745">
        <w:t>. Running through the analysis are the technical contours</w:t>
      </w:r>
      <w:r>
        <w:t xml:space="preserve"> of the short-form digital film, </w:t>
      </w:r>
      <w:r w:rsidRPr="007E5745">
        <w:t>usually under ten minutes in length, due mainly to technical limitations, narrative practices within videoblogging, as well as social norms and practice. This informs part of the self-description, or subject position, oc</w:t>
      </w:r>
      <w:r>
        <w:t>cupied by the videoblogger</w:t>
      </w:r>
      <w:r w:rsidRPr="007E5745">
        <w:t>. T</w:t>
      </w:r>
      <w:r>
        <w:t xml:space="preserve">his process of identity-making </w:t>
      </w:r>
      <w:r w:rsidRPr="007E5745">
        <w:t xml:space="preserve">can be seen in relation to what we might consider a nascent form </w:t>
      </w:r>
      <w:r>
        <w:t>of database informed narrative, using</w:t>
      </w:r>
      <w:r w:rsidRPr="007E5745">
        <w:t xml:space="preserve"> digital tools to cut and paste film in </w:t>
      </w:r>
      <w:r>
        <w:t>innovative</w:t>
      </w:r>
      <w:r w:rsidRPr="007E5745">
        <w:t xml:space="preserve"> ways. </w:t>
      </w:r>
      <w:r>
        <w:t xml:space="preserve">This editing process opens up new and radical forms of video-reflexivity in the presentation of self. This is combined with reticular video-sharing fascilitated by bespoke tools and blogging platforms to distribute this through a shared community of practice.  </w:t>
      </w:r>
    </w:p>
    <w:p w14:paraId="04842E5D" w14:textId="77777777" w:rsidR="007703BF" w:rsidRDefault="007703BF" w:rsidP="007703BF">
      <w:pPr>
        <w:pStyle w:val="BodyText"/>
      </w:pPr>
    </w:p>
    <w:p w14:paraId="5DF3512B" w14:textId="77777777" w:rsidR="007703BF" w:rsidRDefault="007703BF" w:rsidP="007703BF">
      <w:pPr>
        <w:pStyle w:val="BodyText"/>
      </w:pPr>
      <w:r w:rsidRPr="007E5745">
        <w:t>There is considerable literature on the emergence of digital culture, life on the screen, communities and lived experiences online</w:t>
      </w:r>
      <w:r>
        <w:t>,</w:t>
      </w:r>
      <w:r>
        <w:rPr>
          <w:rStyle w:val="FootnoteReference"/>
        </w:rPr>
        <w:footnoteReference w:id="1"/>
      </w:r>
      <w:r w:rsidRPr="007E5745">
        <w:t xml:space="preserve"> yet it is only in recent years that focus has </w:t>
      </w:r>
      <w:r w:rsidRPr="007E5745">
        <w:lastRenderedPageBreak/>
        <w:t xml:space="preserve">started shifting towards a closer analysis of the material structures </w:t>
      </w:r>
      <w:r>
        <w:t>of</w:t>
      </w:r>
      <w:r w:rsidRPr="007E5745">
        <w:t xml:space="preserve"> the web</w:t>
      </w:r>
      <w:r>
        <w:t>.</w:t>
      </w:r>
      <w:r>
        <w:rPr>
          <w:rStyle w:val="FootnoteReference"/>
        </w:rPr>
        <w:footnoteReference w:id="2"/>
      </w:r>
      <w:r w:rsidRPr="007E5745">
        <w:t xml:space="preserve"> The</w:t>
      </w:r>
      <w:r>
        <w:t xml:space="preserve"> advent of software studies and infrastructure</w:t>
      </w:r>
      <w:r w:rsidRPr="007E5745">
        <w:t xml:space="preserve"> studies, network politics, tactical media and political economic studies of code and software, has meant that more attention </w:t>
      </w:r>
      <w:r>
        <w:t>is</w:t>
      </w:r>
      <w:r w:rsidRPr="007E5745">
        <w:t xml:space="preserve"> given to the structures that facilitate and shape</w:t>
      </w:r>
      <w:r>
        <w:t xml:space="preserve"> digital</w:t>
      </w:r>
      <w:r w:rsidRPr="007E5745">
        <w:t xml:space="preserve"> media</w:t>
      </w:r>
      <w:r>
        <w:t>. The study of computational</w:t>
      </w:r>
      <w:r w:rsidRPr="007E5745">
        <w:t xml:space="preserve"> systems is made difficult by the fact that researchers</w:t>
      </w:r>
      <w:r>
        <w:t xml:space="preserve"> often</w:t>
      </w:r>
      <w:r w:rsidRPr="007E5745">
        <w:t xml:space="preserve"> have limited or no access to what lies beneath the interface itself,</w:t>
      </w:r>
      <w:r>
        <w:rPr>
          <w:rStyle w:val="FootnoteReference"/>
        </w:rPr>
        <w:footnoteReference w:id="3"/>
      </w:r>
      <w:r w:rsidRPr="007E5745">
        <w:t xml:space="preserve"> and indeed in my own work I have had to </w:t>
      </w:r>
      <w:r>
        <w:t>acquaint</w:t>
      </w:r>
      <w:r w:rsidRPr="007E5745">
        <w:t xml:space="preserve"> myself with unfamiliar technical </w:t>
      </w:r>
      <w:r>
        <w:t>details</w:t>
      </w:r>
      <w:r w:rsidRPr="007E5745">
        <w:t xml:space="preserve"> which </w:t>
      </w:r>
      <w:r>
        <w:t>are</w:t>
      </w:r>
      <w:r w:rsidRPr="007E5745">
        <w:t xml:space="preserve"> often obscure, difficult to understand and unfriendly for non-technical researchers. </w:t>
      </w:r>
      <w:r>
        <w:t>With this in mind, I introduce some of the major technologies underlying videoblogging and briefly describe their emergence and development. The aim is to contextualise these technical systems, but also to provide a map of the continuities and discontinuities that videoblogging, and particularly its technical side, have in relation to internet technologies.</w:t>
      </w:r>
    </w:p>
    <w:p w14:paraId="5A7DBEFA" w14:textId="77777777" w:rsidR="007703BF" w:rsidRDefault="007703BF" w:rsidP="007703BF">
      <w:pPr>
        <w:pStyle w:val="BodyText"/>
      </w:pPr>
    </w:p>
    <w:p w14:paraId="25146D4A" w14:textId="77777777" w:rsidR="007703BF" w:rsidRPr="00027486" w:rsidRDefault="007703BF" w:rsidP="007703BF">
      <w:pPr>
        <w:pStyle w:val="BodyText"/>
      </w:pPr>
      <w:r>
        <w:t xml:space="preserve">In this chapter, I move rapidly through the history of a number of technical and social systems and due to limitations of space, I cannot hope to do it justice here. Nonetheless, the aim is to provide some sense of the major events, technologies and movements that are important for the light they cast on understanding the rise of videoblogging, which is, of course, the focus of this book. </w:t>
      </w:r>
    </w:p>
    <w:p w14:paraId="1BB17C03" w14:textId="77777777" w:rsidR="007703BF" w:rsidRDefault="007703BF" w:rsidP="007703BF">
      <w:pPr>
        <w:pStyle w:val="BodyText"/>
      </w:pPr>
    </w:p>
    <w:p w14:paraId="02EF478D" w14:textId="77777777" w:rsidR="007703BF" w:rsidRPr="0071466F" w:rsidRDefault="007703BF" w:rsidP="007703BF">
      <w:pPr>
        <w:pStyle w:val="BodyText"/>
      </w:pPr>
      <w:r>
        <w:t xml:space="preserve">First, I want to spend a small amount of time thinking about the </w:t>
      </w:r>
      <w:r w:rsidRPr="007E5745">
        <w:t>internet</w:t>
      </w:r>
      <w:r>
        <w:t xml:space="preserve"> as a now well-known </w:t>
      </w:r>
      <w:r w:rsidRPr="007E5745">
        <w:t>a global computer network</w:t>
      </w:r>
      <w:r>
        <w:t>. Often described as a</w:t>
      </w:r>
      <w:r w:rsidRPr="007E5745">
        <w:t xml:space="preserve"> network of networks, </w:t>
      </w:r>
      <w:r>
        <w:t xml:space="preserve">the internet was </w:t>
      </w:r>
      <w:r w:rsidRPr="007E5745">
        <w:t>developed by Darpa i</w:t>
      </w:r>
      <w:r>
        <w:t>n the 1960s. It</w:t>
      </w:r>
      <w:r w:rsidRPr="007E5745">
        <w:t>s</w:t>
      </w:r>
      <w:r>
        <w:t xml:space="preserve"> quasi-</w:t>
      </w:r>
      <w:r w:rsidRPr="007E5745">
        <w:t xml:space="preserve">military origins </w:t>
      </w:r>
      <w:r>
        <w:t>show</w:t>
      </w:r>
      <w:r w:rsidRPr="007E5745">
        <w:t xml:space="preserve"> how </w:t>
      </w:r>
      <w:r>
        <w:t>‘</w:t>
      </w:r>
      <w:r w:rsidRPr="007E5745">
        <w:t>military concerns and goals were built into the Internet technology… favour[ing] military values, such as survivability, flexibility, and high performance, over commercial goals, such as low cost, simplicity or consumer appeal</w:t>
      </w:r>
      <w:r>
        <w:t>’</w:t>
      </w:r>
      <w:r w:rsidRPr="007E5745">
        <w:t>.</w:t>
      </w:r>
      <w:r>
        <w:rPr>
          <w:rStyle w:val="FootnoteReference"/>
        </w:rPr>
        <w:footnoteReference w:id="4"/>
      </w:r>
      <w:r>
        <w:t xml:space="preserve"> But much of the development of the DARPAnet was technical as well as militaristic, driven by engineers and mathematicians who were invested in the network through a love of programming, not a concern for military tactics. Decisions made early on to implement things like packet switching and networked computers were seen as technical problems, often divorced from their social context as a way to increase computing time and increase efficiency across the network. </w:t>
      </w:r>
    </w:p>
    <w:p w14:paraId="30989223" w14:textId="77777777" w:rsidR="007703BF" w:rsidRDefault="007703BF" w:rsidP="007703BF">
      <w:pPr>
        <w:pStyle w:val="BodyText"/>
      </w:pPr>
    </w:p>
    <w:p w14:paraId="682B1F1B" w14:textId="77777777" w:rsidR="007703BF" w:rsidRDefault="007703BF" w:rsidP="007703BF">
      <w:pPr>
        <w:pStyle w:val="BodyText"/>
      </w:pPr>
      <w:r>
        <w:t xml:space="preserve">But the internet also opened up, often inadvertently, new possibilities through its agnostic approach to centralisation, verification and hierarchy. That is not to say there are no hierarchies manifested on the internet, indeed that is patently untrue. Rather, earlier decisions on the technical structure allowed multiple points of communication, shifting to a model of data transfer and a paradigm of knowledge that was networked and distributed. This later created the ideal conditions for the spread of grass roots, viral media forms. It remains a curious historical artefact that the cold war should produce a counter-power in the form of a reticular system that the internet makes possible. Of course, this is the foundation on which videoblogging and other social media were built.  </w:t>
      </w:r>
    </w:p>
    <w:p w14:paraId="59555035" w14:textId="77777777" w:rsidR="007703BF" w:rsidRDefault="007703BF" w:rsidP="007703BF">
      <w:pPr>
        <w:pStyle w:val="BodyText"/>
      </w:pPr>
    </w:p>
    <w:p w14:paraId="38F2F5B1" w14:textId="77777777" w:rsidR="007703BF" w:rsidRPr="007E5745" w:rsidRDefault="007703BF" w:rsidP="007703BF">
      <w:pPr>
        <w:pStyle w:val="BodyText"/>
      </w:pPr>
      <w:r w:rsidRPr="008751BD">
        <w:t xml:space="preserve">The origins of the ideas that informed the internet might be traced back as far as 1938, with H.G Wells’ publication of </w:t>
      </w:r>
      <w:r w:rsidRPr="008751BD">
        <w:rPr>
          <w:i/>
        </w:rPr>
        <w:t>World Brain</w:t>
      </w:r>
      <w:r w:rsidRPr="008751BD">
        <w:t xml:space="preserve">, a concept that conceived of ‘a complete planetary memory for all mankind’. Wells’ ideas re-emerged in the writings of Vannevar Bush, whose </w:t>
      </w:r>
      <w:r w:rsidRPr="008751BD">
        <w:rPr>
          <w:i/>
        </w:rPr>
        <w:t>As We May Thin</w:t>
      </w:r>
      <w:r>
        <w:rPr>
          <w:i/>
        </w:rPr>
        <w:t xml:space="preserve">k </w:t>
      </w:r>
      <w:r>
        <w:t xml:space="preserve">from 1945 </w:t>
      </w:r>
      <w:r w:rsidRPr="008751BD">
        <w:t xml:space="preserve">described </w:t>
      </w:r>
      <w:r>
        <w:t>a collective memory machine for</w:t>
      </w:r>
      <w:r w:rsidRPr="008751BD">
        <w:t xml:space="preserve"> information storage and ret</w:t>
      </w:r>
      <w:r>
        <w:t xml:space="preserve">rieval called the </w:t>
      </w:r>
      <w:r w:rsidRPr="001B59D6">
        <w:rPr>
          <w:i/>
        </w:rPr>
        <w:t>memex</w:t>
      </w:r>
      <w:r>
        <w:t>. The traditional</w:t>
      </w:r>
      <w:r w:rsidRPr="007E5745">
        <w:t xml:space="preserve"> narrative about the origins of the internet </w:t>
      </w:r>
      <w:r>
        <w:t>tends to describe</w:t>
      </w:r>
      <w:r w:rsidRPr="007E5745">
        <w:t xml:space="preserve"> the </w:t>
      </w:r>
      <w:r>
        <w:t>‘</w:t>
      </w:r>
      <w:r w:rsidRPr="007E5745">
        <w:t>demonstration of 4-node ARPANET network in 1969</w:t>
      </w:r>
      <w:r>
        <w:t>’</w:t>
      </w:r>
      <w:r w:rsidRPr="007E5745">
        <w:t xml:space="preserve"> as the </w:t>
      </w:r>
      <w:r>
        <w:t>‘</w:t>
      </w:r>
      <w:r w:rsidRPr="007E5745">
        <w:t>epoch-making</w:t>
      </w:r>
      <w:r>
        <w:t>’</w:t>
      </w:r>
      <w:r w:rsidRPr="007E5745">
        <w:t xml:space="preserve"> moment</w:t>
      </w:r>
      <w:r>
        <w:t>.</w:t>
      </w:r>
      <w:r w:rsidRPr="007E5745">
        <w:t xml:space="preserve"> Campbell-Kelly and Garcia-Swartz argue that </w:t>
      </w:r>
      <w:r>
        <w:t>‘</w:t>
      </w:r>
      <w:r w:rsidRPr="007E5745">
        <w:t>when the Internet took off in the early 1990s the world was covered by thousands of isolated networks and the integration of these networks into a global entity was likely to happen</w:t>
      </w:r>
      <w:r>
        <w:t>, whether ARPANET existed or</w:t>
      </w:r>
      <w:r w:rsidRPr="007E5745">
        <w:t xml:space="preserve"> not</w:t>
      </w:r>
      <w:r>
        <w:t>’</w:t>
      </w:r>
      <w:r w:rsidRPr="007E5745">
        <w:t xml:space="preserve"> due to the fact that linking up these systems was an obvious inventive step in the development of networking technology.</w:t>
      </w:r>
      <w:r>
        <w:rPr>
          <w:rStyle w:val="FootnoteReference"/>
        </w:rPr>
        <w:footnoteReference w:id="5"/>
      </w:r>
      <w:r w:rsidRPr="007E5745">
        <w:t xml:space="preserve">  </w:t>
      </w:r>
      <w:r>
        <w:t xml:space="preserve">But we have to keep in mind the difference between the internet and the World Wide Web that was built upon it and which was inspired by these previous ideas. </w:t>
      </w:r>
    </w:p>
    <w:p w14:paraId="5BC86B7B" w14:textId="77777777" w:rsidR="007703BF" w:rsidRDefault="007703BF" w:rsidP="007703BF">
      <w:pPr>
        <w:pStyle w:val="BodyText"/>
      </w:pPr>
    </w:p>
    <w:p w14:paraId="32D021E7" w14:textId="77777777" w:rsidR="007703BF" w:rsidRDefault="007703BF" w:rsidP="007703BF">
      <w:pPr>
        <w:pStyle w:val="BodyText"/>
      </w:pPr>
      <w:r>
        <w:t>The</w:t>
      </w:r>
      <w:r w:rsidRPr="007E5745">
        <w:t xml:space="preserve"> </w:t>
      </w:r>
      <w:r>
        <w:t>World W</w:t>
      </w:r>
      <w:r w:rsidRPr="007E5745">
        <w:t xml:space="preserve">ide </w:t>
      </w:r>
      <w:r>
        <w:t>W</w:t>
      </w:r>
      <w:r w:rsidRPr="007E5745">
        <w:t>eb didn’t emerge out of the ARPA research community</w:t>
      </w:r>
      <w:r>
        <w:t xml:space="preserve"> itself</w:t>
      </w:r>
      <w:r w:rsidRPr="007E5745">
        <w:t xml:space="preserve">, but from </w:t>
      </w:r>
      <w:r>
        <w:t xml:space="preserve">a </w:t>
      </w:r>
      <w:r w:rsidRPr="007E5745">
        <w:t xml:space="preserve">separate group of computer scientists working at </w:t>
      </w:r>
      <w:r w:rsidRPr="00C421E4">
        <w:t>the European Organization for Nuclear Research</w:t>
      </w:r>
      <w:r>
        <w:t xml:space="preserve">, </w:t>
      </w:r>
      <w:r w:rsidRPr="007E5745">
        <w:t>CERN, amongst them Tim B</w:t>
      </w:r>
      <w:r>
        <w:t>erners-Lee and Robert Cailliau</w:t>
      </w:r>
      <w:r w:rsidRPr="007E5745">
        <w:t xml:space="preserve">. </w:t>
      </w:r>
      <w:r>
        <w:t>Berners-Lee developed the world wide web in response to the increasing difficulty of sharing information between scientists at dispersed universities and other institutions across the world. The World Wide Web</w:t>
      </w:r>
      <w:r w:rsidRPr="007E5745">
        <w:t xml:space="preserve"> also </w:t>
      </w:r>
      <w:r>
        <w:t>owes some debt</w:t>
      </w:r>
      <w:r w:rsidRPr="007E5745">
        <w:t xml:space="preserve"> to the work on hypertext developed by Ted Nelson, whose manifesto </w:t>
      </w:r>
      <w:r w:rsidRPr="007E5745">
        <w:rPr>
          <w:i/>
        </w:rPr>
        <w:t>Computer Lib</w:t>
      </w:r>
      <w:r w:rsidRPr="007E5745">
        <w:t xml:space="preserve"> (1974) pa</w:t>
      </w:r>
      <w:r>
        <w:t>rtly influenced Berners-Lee</w:t>
      </w:r>
      <w:r w:rsidRPr="007E5745">
        <w:t>.</w:t>
      </w:r>
      <w:r>
        <w:rPr>
          <w:rStyle w:val="FootnoteReference"/>
        </w:rPr>
        <w:footnoteReference w:id="6"/>
      </w:r>
      <w:r w:rsidRPr="007E5745">
        <w:t xml:space="preserve"> </w:t>
      </w:r>
      <w:r>
        <w:t>W</w:t>
      </w:r>
      <w:r w:rsidRPr="007E5745">
        <w:t xml:space="preserve">hat was </w:t>
      </w:r>
      <w:r>
        <w:t>u</w:t>
      </w:r>
      <w:r w:rsidRPr="007E5745">
        <w:t xml:space="preserve">nique </w:t>
      </w:r>
      <w:r>
        <w:t xml:space="preserve">about the web as conceived by </w:t>
      </w:r>
      <w:r w:rsidRPr="007E5745">
        <w:t xml:space="preserve">Berners-Lee, was that it </w:t>
      </w:r>
      <w:r>
        <w:t>did</w:t>
      </w:r>
      <w:r w:rsidRPr="007E5745">
        <w:t xml:space="preserve"> not require a directory of any kind,</w:t>
      </w:r>
      <w:r>
        <w:t xml:space="preserve"> be it</w:t>
      </w:r>
      <w:r w:rsidRPr="007E5745">
        <w:t xml:space="preserve"> local or global</w:t>
      </w:r>
      <w:r>
        <w:t>. As Berners-Lee explains;</w:t>
      </w:r>
    </w:p>
    <w:p w14:paraId="75B17B0C" w14:textId="77777777" w:rsidR="007703BF" w:rsidRDefault="007703BF" w:rsidP="007703BF">
      <w:pPr>
        <w:pStyle w:val="BlockQuote"/>
      </w:pPr>
      <w:r>
        <w:rPr>
          <w:rFonts w:cs="Times New Roman"/>
        </w:rPr>
        <w:t>G</w:t>
      </w:r>
      <w:r w:rsidRPr="007E5745">
        <w:t>iven the go-ahead to experiment</w:t>
      </w:r>
      <w:r>
        <w:t>…</w:t>
      </w:r>
      <w:r w:rsidRPr="007E5745">
        <w:t xml:space="preserve"> I wrote in 1990 a program called ‘WorldWideWeb’, a point and click hypertext editor which ran on the </w:t>
      </w:r>
      <w:r>
        <w:t>“</w:t>
      </w:r>
      <w:r w:rsidRPr="007E5745">
        <w:t>NeXT</w:t>
      </w:r>
      <w:r>
        <w:t>”</w:t>
      </w:r>
      <w:r w:rsidRPr="007E5745">
        <w:t xml:space="preserve"> machine. This, together with the first Web server, I released to the High Energy Physics community at first, and to the hypertext and NeXT co</w:t>
      </w:r>
      <w:r>
        <w:t>mmunities in the summer of 1991.</w:t>
      </w:r>
    </w:p>
    <w:p w14:paraId="34CA7D49" w14:textId="77777777" w:rsidR="007703BF" w:rsidRPr="00C421E4" w:rsidRDefault="007703BF" w:rsidP="007703BF">
      <w:pPr>
        <w:pStyle w:val="BodyText"/>
        <w:rPr>
          <w:rFonts w:cs="Times New Roman"/>
        </w:rPr>
      </w:pPr>
      <w:r>
        <w:t>The ‘</w:t>
      </w:r>
      <w:r w:rsidRPr="007E5745">
        <w:t>specifications of UDIs (now URIs), HyperText Markup Language (HTML) and HyperText Transfer Protocol (HTTP)</w:t>
      </w:r>
      <w:r>
        <w:t xml:space="preserve"> [were]</w:t>
      </w:r>
      <w:r w:rsidRPr="007E5745">
        <w:t xml:space="preserve"> published on the first server in order to promote wide adoption and dis</w:t>
      </w:r>
      <w:r>
        <w:t>cussion</w:t>
      </w:r>
      <w:r w:rsidRPr="007E5745">
        <w:t>.</w:t>
      </w:r>
      <w:r>
        <w:t>’</w:t>
      </w:r>
      <w:r>
        <w:rPr>
          <w:rStyle w:val="FootnoteReference"/>
        </w:rPr>
        <w:footnoteReference w:id="7"/>
      </w:r>
      <w:r>
        <w:t xml:space="preserve"> Needless to say, their simplicity and ease of implementation meant that they were widely used, and usage accelerated over time. </w:t>
      </w:r>
    </w:p>
    <w:p w14:paraId="57353229" w14:textId="77777777" w:rsidR="007703BF" w:rsidRPr="00D06F07" w:rsidRDefault="007703BF" w:rsidP="007703BF">
      <w:pPr>
        <w:pStyle w:val="BodyText"/>
        <w:rPr>
          <w:rFonts w:cs="Times New Roman"/>
        </w:rPr>
      </w:pPr>
    </w:p>
    <w:p w14:paraId="2ED2242A" w14:textId="77777777" w:rsidR="007703BF" w:rsidRPr="007E5745" w:rsidRDefault="007703BF" w:rsidP="007703BF">
      <w:pPr>
        <w:pStyle w:val="BodyText"/>
        <w:rPr>
          <w:rFonts w:cs="Times New Roman"/>
          <w:szCs w:val="22"/>
        </w:rPr>
      </w:pPr>
      <w:r w:rsidRPr="007E5745">
        <w:rPr>
          <w:rFonts w:cs="Times New Roman"/>
          <w:szCs w:val="22"/>
        </w:rPr>
        <w:t>It is</w:t>
      </w:r>
      <w:r>
        <w:rPr>
          <w:rFonts w:cs="Times New Roman"/>
          <w:szCs w:val="22"/>
        </w:rPr>
        <w:t xml:space="preserve"> also</w:t>
      </w:r>
      <w:r w:rsidRPr="007E5745">
        <w:rPr>
          <w:rFonts w:cs="Times New Roman"/>
          <w:szCs w:val="22"/>
        </w:rPr>
        <w:t xml:space="preserve"> important to remember that sociality was happening across computer </w:t>
      </w:r>
      <w:r>
        <w:rPr>
          <w:rFonts w:cs="Times New Roman"/>
          <w:szCs w:val="22"/>
        </w:rPr>
        <w:t>net</w:t>
      </w:r>
      <w:r w:rsidRPr="007E5745">
        <w:rPr>
          <w:rFonts w:cs="Times New Roman"/>
          <w:szCs w:val="22"/>
        </w:rPr>
        <w:t>works long be</w:t>
      </w:r>
      <w:r>
        <w:rPr>
          <w:rFonts w:cs="Times New Roman"/>
          <w:szCs w:val="22"/>
        </w:rPr>
        <w:t>fore the development of the w</w:t>
      </w:r>
      <w:r w:rsidRPr="007E5745">
        <w:rPr>
          <w:rFonts w:cs="Times New Roman"/>
          <w:szCs w:val="22"/>
        </w:rPr>
        <w:t xml:space="preserve">eb. </w:t>
      </w:r>
      <w:r>
        <w:rPr>
          <w:rFonts w:cs="Times New Roman"/>
          <w:szCs w:val="22"/>
        </w:rPr>
        <w:t>In fact, th</w:t>
      </w:r>
      <w:r w:rsidRPr="007E5745">
        <w:rPr>
          <w:rFonts w:cs="Times New Roman"/>
          <w:szCs w:val="22"/>
        </w:rPr>
        <w:t xml:space="preserve">e first Bulletin Board System (BBS) went online in 1978 and </w:t>
      </w:r>
      <w:r>
        <w:rPr>
          <w:rFonts w:cs="Times New Roman"/>
          <w:szCs w:val="22"/>
        </w:rPr>
        <w:t>grew</w:t>
      </w:r>
      <w:r w:rsidRPr="007E5745">
        <w:rPr>
          <w:rFonts w:cs="Times New Roman"/>
          <w:szCs w:val="22"/>
        </w:rPr>
        <w:t xml:space="preserve"> increasingly popular as functionality improved. Initially, only one user could be online at any one time, but </w:t>
      </w:r>
      <w:r>
        <w:rPr>
          <w:rFonts w:cs="Times New Roman"/>
          <w:szCs w:val="22"/>
        </w:rPr>
        <w:t>by</w:t>
      </w:r>
      <w:r w:rsidRPr="007E5745">
        <w:rPr>
          <w:rFonts w:cs="Times New Roman"/>
          <w:szCs w:val="22"/>
        </w:rPr>
        <w:t xml:space="preserve"> </w:t>
      </w:r>
      <w:r>
        <w:rPr>
          <w:rFonts w:cs="Times New Roman"/>
          <w:szCs w:val="22"/>
        </w:rPr>
        <w:t>1994</w:t>
      </w:r>
      <w:r w:rsidRPr="007E5745">
        <w:rPr>
          <w:rFonts w:cs="Times New Roman"/>
          <w:szCs w:val="22"/>
        </w:rPr>
        <w:t xml:space="preserve"> it </w:t>
      </w:r>
      <w:r>
        <w:rPr>
          <w:rFonts w:cs="Times New Roman"/>
          <w:szCs w:val="22"/>
        </w:rPr>
        <w:t>became</w:t>
      </w:r>
      <w:r w:rsidRPr="007E5745">
        <w:rPr>
          <w:rFonts w:cs="Times New Roman"/>
          <w:szCs w:val="22"/>
        </w:rPr>
        <w:t xml:space="preserve"> possible for </w:t>
      </w:r>
      <w:r>
        <w:rPr>
          <w:rFonts w:cs="Times New Roman"/>
          <w:szCs w:val="22"/>
        </w:rPr>
        <w:t xml:space="preserve">users of </w:t>
      </w:r>
      <w:r w:rsidRPr="007E5745">
        <w:rPr>
          <w:rFonts w:cs="Times New Roman"/>
          <w:szCs w:val="22"/>
        </w:rPr>
        <w:t xml:space="preserve">bulletin boards to connect to one another </w:t>
      </w:r>
      <w:r>
        <w:rPr>
          <w:rFonts w:cs="Times New Roman"/>
          <w:szCs w:val="22"/>
        </w:rPr>
        <w:t>through</w:t>
      </w:r>
      <w:r w:rsidRPr="007E5745">
        <w:rPr>
          <w:rFonts w:cs="Times New Roman"/>
          <w:szCs w:val="22"/>
        </w:rPr>
        <w:t xml:space="preserve"> low-speed telephone networks</w:t>
      </w:r>
      <w:r>
        <w:rPr>
          <w:rFonts w:cs="Times New Roman"/>
          <w:szCs w:val="22"/>
        </w:rPr>
        <w:t>’.</w:t>
      </w:r>
      <w:r>
        <w:rPr>
          <w:rStyle w:val="FootnoteReference"/>
          <w:szCs w:val="22"/>
        </w:rPr>
        <w:footnoteReference w:id="8"/>
      </w:r>
      <w:r>
        <w:rPr>
          <w:rFonts w:cs="Times New Roman"/>
          <w:szCs w:val="22"/>
        </w:rPr>
        <w:t xml:space="preserve"> </w:t>
      </w:r>
      <w:r w:rsidRPr="007E5745">
        <w:rPr>
          <w:rFonts w:cs="Times New Roman"/>
        </w:rPr>
        <w:t xml:space="preserve">In 1985, </w:t>
      </w:r>
      <w:r w:rsidRPr="007E5745">
        <w:rPr>
          <w:rFonts w:cs="Times New Roman"/>
          <w:szCs w:val="22"/>
        </w:rPr>
        <w:t xml:space="preserve">Larry Brilliant and Stewart Brand started the Whole Earth ’Lectronic Link (the WELL), which went on to become one of the most prolific, and certainly one of the most </w:t>
      </w:r>
      <w:r>
        <w:rPr>
          <w:rFonts w:cs="Times New Roman"/>
          <w:szCs w:val="22"/>
        </w:rPr>
        <w:t>influential</w:t>
      </w:r>
      <w:r w:rsidRPr="007E5745">
        <w:rPr>
          <w:rFonts w:cs="Times New Roman"/>
          <w:szCs w:val="22"/>
        </w:rPr>
        <w:t xml:space="preserve"> online communities at the time.</w:t>
      </w:r>
      <w:r>
        <w:rPr>
          <w:rStyle w:val="FootnoteReference"/>
          <w:szCs w:val="22"/>
        </w:rPr>
        <w:footnoteReference w:id="9"/>
      </w:r>
      <w:r w:rsidRPr="007E5745">
        <w:rPr>
          <w:rFonts w:cs="Times New Roman"/>
          <w:szCs w:val="22"/>
        </w:rPr>
        <w:t xml:space="preserve"> </w:t>
      </w:r>
      <w:r>
        <w:rPr>
          <w:rFonts w:cs="Times New Roman"/>
          <w:szCs w:val="22"/>
        </w:rPr>
        <w:t xml:space="preserve">These early technical platforms that inculcate a sense of belonging, and hence a sense of community, soon gave rise to the emergence of community-formation as an explicit design goal. Of course we are familiar with this logic, which today is incorporated into platforms, but in these early days community often emerged organically. </w:t>
      </w:r>
    </w:p>
    <w:p w14:paraId="4EC22DDB" w14:textId="77777777" w:rsidR="007703BF" w:rsidRPr="007E5745" w:rsidRDefault="007703BF" w:rsidP="007703BF">
      <w:pPr>
        <w:pStyle w:val="BodyText"/>
        <w:rPr>
          <w:rFonts w:cs="Times New Roman"/>
          <w:szCs w:val="22"/>
        </w:rPr>
      </w:pPr>
    </w:p>
    <w:p w14:paraId="0A661928" w14:textId="77777777" w:rsidR="007703BF" w:rsidRDefault="007703BF" w:rsidP="007703BF">
      <w:pPr>
        <w:pStyle w:val="BodyText"/>
      </w:pPr>
      <w:r>
        <w:rPr>
          <w:rFonts w:cs="Times New Roman"/>
        </w:rPr>
        <w:t>By October 24</w:t>
      </w:r>
      <w:r w:rsidRPr="00E6739C">
        <w:rPr>
          <w:rFonts w:cs="Times New Roman"/>
        </w:rPr>
        <w:t>th</w:t>
      </w:r>
      <w:r>
        <w:rPr>
          <w:rFonts w:cs="Times New Roman"/>
        </w:rPr>
        <w:t xml:space="preserve"> 1995, </w:t>
      </w:r>
      <w:r w:rsidRPr="007E5745">
        <w:rPr>
          <w:rFonts w:cs="Times New Roman"/>
        </w:rPr>
        <w:t xml:space="preserve">the formal definition of the term ‘the internet’ was unanimously </w:t>
      </w:r>
      <w:r>
        <w:rPr>
          <w:rFonts w:cs="Times New Roman"/>
        </w:rPr>
        <w:t>agreed</w:t>
      </w:r>
      <w:r w:rsidRPr="007E5745">
        <w:rPr>
          <w:rFonts w:cs="Times New Roman"/>
        </w:rPr>
        <w:t xml:space="preserve"> by the Federal Networking Council (FNC). The resolution </w:t>
      </w:r>
      <w:r>
        <w:rPr>
          <w:rFonts w:cs="Times New Roman"/>
        </w:rPr>
        <w:t xml:space="preserve">states that </w:t>
      </w:r>
      <w:r>
        <w:t>t</w:t>
      </w:r>
      <w:r w:rsidRPr="007E5745">
        <w:t>he Federal Networking Council (FNC) agree</w:t>
      </w:r>
      <w:r>
        <w:t>d</w:t>
      </w:r>
      <w:r w:rsidRPr="007E5745">
        <w:t xml:space="preserve"> </w:t>
      </w:r>
      <w:r>
        <w:t>to define the term ‘Internet’ as</w:t>
      </w:r>
      <w:r w:rsidRPr="007E5745">
        <w:t xml:space="preserve"> ‘the global information system that – (i) is logically linked together by a globally unique address space based on the Internet Protocol (IP) or its subsequent extensions/follow-ons; (ii) is able to support communications using the Transmission Control Protocol/Internet Protocol (TCP/IP) suite or its subsequent extensions/follow-ons, and/or other IP-compatible protocols; and (iii) provides, uses or makes accessible, either publicly or privately, high level services layered on the communications and related </w:t>
      </w:r>
      <w:r>
        <w:t>infrastructure described herein.’</w:t>
      </w:r>
      <w:r>
        <w:rPr>
          <w:rStyle w:val="FootnoteReference"/>
        </w:rPr>
        <w:footnoteReference w:id="10"/>
      </w:r>
      <w:r w:rsidRPr="008F0BCE">
        <w:rPr>
          <w:rFonts w:cs="Times New Roman"/>
        </w:rPr>
        <w:t xml:space="preserve"> </w:t>
      </w:r>
      <w:r>
        <w:rPr>
          <w:rFonts w:cs="Times New Roman"/>
        </w:rPr>
        <w:t xml:space="preserve">In 1995, </w:t>
      </w:r>
      <w:r w:rsidRPr="007E5745">
        <w:rPr>
          <w:rFonts w:cs="Times New Roman"/>
        </w:rPr>
        <w:t xml:space="preserve">the number of commercial users </w:t>
      </w:r>
      <w:r>
        <w:rPr>
          <w:rFonts w:cs="Times New Roman"/>
        </w:rPr>
        <w:t>also</w:t>
      </w:r>
      <w:r w:rsidRPr="007E5745">
        <w:rPr>
          <w:rFonts w:cs="Times New Roman"/>
        </w:rPr>
        <w:t xml:space="preserve"> overtook the number of research and academic users.</w:t>
      </w:r>
    </w:p>
    <w:p w14:paraId="09DFCAE8" w14:textId="77777777" w:rsidR="007703BF" w:rsidRPr="007E5745" w:rsidRDefault="007703BF" w:rsidP="007703BF">
      <w:pPr>
        <w:pStyle w:val="BodyText"/>
      </w:pPr>
    </w:p>
    <w:p w14:paraId="6977E2AC" w14:textId="77777777" w:rsidR="007703BF" w:rsidRDefault="007703BF" w:rsidP="007703BF">
      <w:pPr>
        <w:pStyle w:val="BodyText"/>
        <w:rPr>
          <w:rFonts w:cs="Times New Roman"/>
        </w:rPr>
      </w:pPr>
      <w:r>
        <w:rPr>
          <w:rFonts w:cs="Times New Roman"/>
          <w:szCs w:val="22"/>
        </w:rPr>
        <w:t xml:space="preserve">Conflicting ideas about the internet have circulated since its emergence. As previously mentioned, John Perry Barlow’s </w:t>
      </w:r>
      <w:r w:rsidRPr="007E5745">
        <w:rPr>
          <w:rFonts w:cs="Times New Roman"/>
          <w:i/>
          <w:szCs w:val="22"/>
        </w:rPr>
        <w:t>Declaration of the Independence of Cyberspace</w:t>
      </w:r>
      <w:r>
        <w:rPr>
          <w:rFonts w:cs="Times New Roman"/>
          <w:i/>
          <w:szCs w:val="22"/>
        </w:rPr>
        <w:t xml:space="preserve"> </w:t>
      </w:r>
      <w:r>
        <w:rPr>
          <w:rFonts w:cs="Times New Roman"/>
          <w:szCs w:val="22"/>
        </w:rPr>
        <w:t>demanded</w:t>
      </w:r>
      <w:r w:rsidRPr="007E5745">
        <w:rPr>
          <w:rFonts w:cs="Times New Roman"/>
          <w:szCs w:val="22"/>
        </w:rPr>
        <w:t xml:space="preserve"> </w:t>
      </w:r>
      <w:r>
        <w:rPr>
          <w:rFonts w:cs="Times New Roman"/>
          <w:szCs w:val="22"/>
        </w:rPr>
        <w:t>autonomy</w:t>
      </w:r>
      <w:r w:rsidRPr="007E5745">
        <w:rPr>
          <w:rFonts w:cs="Times New Roman"/>
          <w:szCs w:val="22"/>
        </w:rPr>
        <w:t xml:space="preserve"> from governments and nation states.</w:t>
      </w:r>
      <w:r>
        <w:rPr>
          <w:rStyle w:val="FootnoteReference"/>
          <w:szCs w:val="22"/>
        </w:rPr>
        <w:footnoteReference w:id="11"/>
      </w:r>
      <w:r w:rsidRPr="007E5745">
        <w:rPr>
          <w:rFonts w:cs="Times New Roman"/>
        </w:rPr>
        <w:t xml:space="preserve"> The declaration was part of </w:t>
      </w:r>
      <w:r>
        <w:rPr>
          <w:rFonts w:cs="Times New Roman"/>
        </w:rPr>
        <w:t xml:space="preserve">the writings of </w:t>
      </w:r>
      <w:r w:rsidRPr="007E5745">
        <w:rPr>
          <w:rFonts w:cs="Times New Roman"/>
        </w:rPr>
        <w:t xml:space="preserve">a generation of thinkers influenced by the revolutionary rhetoric associated with the early web, </w:t>
      </w:r>
      <w:r>
        <w:rPr>
          <w:rFonts w:cs="Times New Roman"/>
        </w:rPr>
        <w:t>drawn from,</w:t>
      </w:r>
      <w:r w:rsidRPr="007E5745">
        <w:rPr>
          <w:rFonts w:cs="Times New Roman"/>
        </w:rPr>
        <w:t xml:space="preserve"> among others, William Gibson’s </w:t>
      </w:r>
      <w:r w:rsidRPr="007E5745">
        <w:rPr>
          <w:rFonts w:cs="Times New Roman"/>
          <w:i/>
        </w:rPr>
        <w:t>Neuromancer</w:t>
      </w:r>
      <w:r w:rsidRPr="007E5745">
        <w:rPr>
          <w:rFonts w:cs="Times New Roman"/>
        </w:rPr>
        <w:t xml:space="preserve"> (</w:t>
      </w:r>
      <w:r>
        <w:rPr>
          <w:rFonts w:cs="Times New Roman"/>
        </w:rPr>
        <w:t xml:space="preserve">from </w:t>
      </w:r>
      <w:r w:rsidRPr="007E5745">
        <w:rPr>
          <w:rFonts w:cs="Times New Roman"/>
        </w:rPr>
        <w:t xml:space="preserve">1984) and government discourse on the </w:t>
      </w:r>
      <w:r>
        <w:rPr>
          <w:rFonts w:cs="Times New Roman"/>
        </w:rPr>
        <w:t>‘</w:t>
      </w:r>
      <w:r w:rsidRPr="007E5745">
        <w:rPr>
          <w:rFonts w:cs="Times New Roman"/>
        </w:rPr>
        <w:t>information superhighway</w:t>
      </w:r>
      <w:r>
        <w:rPr>
          <w:rFonts w:cs="Times New Roman"/>
        </w:rPr>
        <w:t>’</w:t>
      </w:r>
      <w:r w:rsidRPr="007E5745">
        <w:rPr>
          <w:rFonts w:cs="Times New Roman"/>
        </w:rPr>
        <w:t xml:space="preserve">. A close reading of Barlow’s text, however, reveals </w:t>
      </w:r>
      <w:r>
        <w:rPr>
          <w:rFonts w:cs="Times New Roman"/>
        </w:rPr>
        <w:t>‘</w:t>
      </w:r>
      <w:r w:rsidRPr="007E5745">
        <w:rPr>
          <w:rFonts w:cs="Times New Roman"/>
        </w:rPr>
        <w:t>a wealth of contradictions and misdirection: newness is rooted in history; revolution is effected by commercial transaction; and liberal democracy becomes libertarianism</w:t>
      </w:r>
      <w:r>
        <w:rPr>
          <w:rFonts w:cs="Times New Roman"/>
        </w:rPr>
        <w:t>’</w:t>
      </w:r>
      <w:r w:rsidRPr="007E5745">
        <w:rPr>
          <w:rFonts w:cs="Times New Roman"/>
        </w:rPr>
        <w:t>.</w:t>
      </w:r>
      <w:r>
        <w:rPr>
          <w:rStyle w:val="FootnoteReference"/>
        </w:rPr>
        <w:footnoteReference w:id="12"/>
      </w:r>
      <w:r w:rsidRPr="007E5745">
        <w:rPr>
          <w:rFonts w:cs="Times New Roman"/>
        </w:rPr>
        <w:t xml:space="preserve"> Nevertheless, the bodiless, immaterial world of distributed identities Barlow describes can be seen reflected in early writing</w:t>
      </w:r>
      <w:r>
        <w:rPr>
          <w:rFonts w:cs="Times New Roman"/>
        </w:rPr>
        <w:t>s</w:t>
      </w:r>
      <w:r w:rsidRPr="007E5745">
        <w:rPr>
          <w:rFonts w:cs="Times New Roman"/>
        </w:rPr>
        <w:t xml:space="preserve"> on</w:t>
      </w:r>
      <w:r>
        <w:rPr>
          <w:rFonts w:cs="Times New Roman"/>
        </w:rPr>
        <w:t xml:space="preserve"> behaviour and communities online</w:t>
      </w:r>
      <w:r>
        <w:rPr>
          <w:rStyle w:val="CommentReference"/>
        </w:rPr>
        <w:t>.</w:t>
      </w:r>
      <w:r>
        <w:rPr>
          <w:rFonts w:cs="Times New Roman"/>
        </w:rPr>
        <w:t xml:space="preserve"> Writers such as Sherry Turkle and Howard Rheingold both describe user practices and community bonds that are somehow intensified through digital technology. This utopianism is reflected through a discourse describing</w:t>
      </w:r>
      <w:r w:rsidRPr="007E5745">
        <w:rPr>
          <w:rFonts w:cs="Times New Roman"/>
        </w:rPr>
        <w:t xml:space="preserve"> </w:t>
      </w:r>
      <w:r>
        <w:rPr>
          <w:rFonts w:cs="Times New Roman"/>
        </w:rPr>
        <w:t>‘</w:t>
      </w:r>
      <w:r w:rsidRPr="007E5745">
        <w:rPr>
          <w:rFonts w:cs="Times New Roman"/>
        </w:rPr>
        <w:t xml:space="preserve">diffused networks </w:t>
      </w:r>
      <w:r>
        <w:rPr>
          <w:rFonts w:cs="Times New Roman"/>
        </w:rPr>
        <w:t xml:space="preserve">[which] </w:t>
      </w:r>
      <w:r w:rsidRPr="007E5745">
        <w:rPr>
          <w:rFonts w:cs="Times New Roman"/>
          <w:i/>
        </w:rPr>
        <w:t>equalize</w:t>
      </w:r>
      <w:r w:rsidRPr="007E5745">
        <w:rPr>
          <w:rFonts w:cs="Times New Roman"/>
        </w:rPr>
        <w:t xml:space="preserve"> social practices and values evolved in and around them</w:t>
      </w:r>
      <w:r>
        <w:rPr>
          <w:rFonts w:cs="Times New Roman"/>
        </w:rPr>
        <w:t>’</w:t>
      </w:r>
      <w:r w:rsidRPr="007E5745">
        <w:rPr>
          <w:rFonts w:cs="Times New Roman"/>
        </w:rPr>
        <w:t xml:space="preserve"> and </w:t>
      </w:r>
      <w:r>
        <w:rPr>
          <w:rFonts w:cs="Times New Roman"/>
        </w:rPr>
        <w:t>describe</w:t>
      </w:r>
      <w:r w:rsidRPr="007E5745">
        <w:rPr>
          <w:rFonts w:cs="Times New Roman"/>
        </w:rPr>
        <w:t xml:space="preserve"> </w:t>
      </w:r>
      <w:r>
        <w:rPr>
          <w:rFonts w:cs="Times New Roman"/>
        </w:rPr>
        <w:t>‘</w:t>
      </w:r>
      <w:r w:rsidRPr="007E5745">
        <w:rPr>
          <w:rFonts w:cs="Times New Roman"/>
          <w:i/>
        </w:rPr>
        <w:t>all</w:t>
      </w:r>
      <w:r w:rsidRPr="007E5745">
        <w:rPr>
          <w:rFonts w:cs="Times New Roman"/>
        </w:rPr>
        <w:t xml:space="preserve"> virtual social practices </w:t>
      </w:r>
      <w:r>
        <w:rPr>
          <w:rFonts w:cs="Times New Roman"/>
        </w:rPr>
        <w:t>[as]</w:t>
      </w:r>
      <w:r w:rsidRPr="007E5745">
        <w:rPr>
          <w:rFonts w:cs="Times New Roman"/>
        </w:rPr>
        <w:t xml:space="preserve"> equalised in the sense of </w:t>
      </w:r>
      <w:r>
        <w:rPr>
          <w:rFonts w:cs="Times New Roman"/>
        </w:rPr>
        <w:t>being “</w:t>
      </w:r>
      <w:r w:rsidRPr="007E5745">
        <w:rPr>
          <w:rFonts w:cs="Times New Roman"/>
        </w:rPr>
        <w:t>more equal than the real world</w:t>
      </w:r>
      <w:r>
        <w:rPr>
          <w:rFonts w:cs="Times New Roman"/>
        </w:rPr>
        <w:t>”’</w:t>
      </w:r>
      <w:r w:rsidRPr="007E5745">
        <w:rPr>
          <w:rFonts w:cs="Times New Roman"/>
        </w:rPr>
        <w:t>.</w:t>
      </w:r>
      <w:r>
        <w:rPr>
          <w:rStyle w:val="FootnoteReference"/>
        </w:rPr>
        <w:footnoteReference w:id="13"/>
      </w:r>
      <w:r w:rsidRPr="007E5745">
        <w:rPr>
          <w:rFonts w:cs="Times New Roman"/>
        </w:rPr>
        <w:t xml:space="preserve"> It is interesting to note the degree to which Barlow’s writing contributed to a conception of cyberspace and its users</w:t>
      </w:r>
      <w:r>
        <w:rPr>
          <w:rFonts w:cs="Times New Roman"/>
        </w:rPr>
        <w:t xml:space="preserve"> that emphasised</w:t>
      </w:r>
      <w:r w:rsidRPr="007E5745">
        <w:rPr>
          <w:rFonts w:cs="Times New Roman"/>
        </w:rPr>
        <w:t xml:space="preserve"> immateriality </w:t>
      </w:r>
      <w:r>
        <w:rPr>
          <w:rFonts w:cs="Times New Roman"/>
        </w:rPr>
        <w:t xml:space="preserve">and virtuality </w:t>
      </w:r>
      <w:r w:rsidRPr="007E5745">
        <w:rPr>
          <w:rFonts w:cs="Times New Roman"/>
        </w:rPr>
        <w:t xml:space="preserve">above materiality. </w:t>
      </w:r>
      <w:r>
        <w:rPr>
          <w:rFonts w:cs="Times New Roman"/>
        </w:rPr>
        <w:t>We might note this moment as a significant marker for the emergence of the dichotomy within technical systems of the tension between the individual and community. This remains in place today in most technical system</w:t>
      </w:r>
      <w:ins w:id="2" w:author="inc inc" w:date="2018-05-08T12:03:00Z">
        <w:r>
          <w:rPr>
            <w:rFonts w:cs="Times New Roman"/>
          </w:rPr>
          <w:t>s</w:t>
        </w:r>
      </w:ins>
      <w:r>
        <w:rPr>
          <w:rFonts w:cs="Times New Roman"/>
        </w:rPr>
        <w:t xml:space="preserve">, and of course reflects a wider contradiction manifest in liberal democratic systems within capitalism. </w:t>
      </w:r>
    </w:p>
    <w:p w14:paraId="373FC9C2" w14:textId="77777777" w:rsidR="007703BF" w:rsidRDefault="007703BF" w:rsidP="007703BF">
      <w:pPr>
        <w:pStyle w:val="BodyText"/>
        <w:rPr>
          <w:rFonts w:cs="Times New Roman"/>
        </w:rPr>
      </w:pPr>
    </w:p>
    <w:p w14:paraId="252BF92F" w14:textId="77777777" w:rsidR="007703BF" w:rsidRPr="007E5745" w:rsidRDefault="007703BF" w:rsidP="007703BF">
      <w:pPr>
        <w:pStyle w:val="BodyText"/>
      </w:pPr>
      <w:r w:rsidRPr="007E5745">
        <w:rPr>
          <w:rFonts w:cs="Times New Roman"/>
        </w:rPr>
        <w:t xml:space="preserve">These early systems </w:t>
      </w:r>
      <w:r>
        <w:rPr>
          <w:rFonts w:cs="Times New Roman"/>
        </w:rPr>
        <w:t>had a strong</w:t>
      </w:r>
      <w:r w:rsidRPr="007E5745">
        <w:rPr>
          <w:rFonts w:cs="Times New Roman"/>
        </w:rPr>
        <w:t xml:space="preserve"> feedback loop between community and network,</w:t>
      </w:r>
      <w:r>
        <w:rPr>
          <w:rFonts w:cs="Times New Roman"/>
        </w:rPr>
        <w:t xml:space="preserve"> with</w:t>
      </w:r>
      <w:r w:rsidRPr="007E5745">
        <w:rPr>
          <w:rFonts w:cs="Times New Roman"/>
        </w:rPr>
        <w:t xml:space="preserve"> the network here understood</w:t>
      </w:r>
      <w:r>
        <w:rPr>
          <w:rFonts w:cs="Times New Roman"/>
        </w:rPr>
        <w:t xml:space="preserve"> </w:t>
      </w:r>
      <w:r w:rsidRPr="007E5745">
        <w:rPr>
          <w:rFonts w:cs="Times New Roman"/>
        </w:rPr>
        <w:t xml:space="preserve">as including the developers of the platform itself. As </w:t>
      </w:r>
      <w:r>
        <w:rPr>
          <w:rFonts w:cs="Times New Roman"/>
        </w:rPr>
        <w:t>such, ‘</w:t>
      </w:r>
      <w:r w:rsidRPr="007E5745">
        <w:t xml:space="preserve">Web 2.0 platforms are not simply about facilitating user-produced content and carrying content across networks to large audiences or ‘end-users’; rather, they are primarily concerned with establishing the technocultural conditions within which users can produce content and </w:t>
      </w:r>
      <w:r>
        <w:t>can be</w:t>
      </w:r>
      <w:r w:rsidRPr="007E5745">
        <w:t xml:space="preserve"> re-channelled through techno-c</w:t>
      </w:r>
      <w:r>
        <w:t>ommercial networks and channels.’</w:t>
      </w:r>
      <w:r>
        <w:rPr>
          <w:rStyle w:val="FootnoteReference"/>
        </w:rPr>
        <w:footnoteReference w:id="14"/>
      </w:r>
      <w:r>
        <w:t xml:space="preserve"> </w:t>
      </w:r>
      <w:r w:rsidRPr="007E5745">
        <w:rPr>
          <w:rFonts w:cs="Times New Roman"/>
        </w:rPr>
        <w:t xml:space="preserve">Indeed, </w:t>
      </w:r>
      <w:r>
        <w:rPr>
          <w:rFonts w:cs="Times New Roman"/>
        </w:rPr>
        <w:t>a</w:t>
      </w:r>
      <w:r w:rsidRPr="007E5745">
        <w:rPr>
          <w:rFonts w:cs="Times New Roman"/>
        </w:rPr>
        <w:t xml:space="preserve"> software platform has to work to inculcate a sense of community in users, understood here as a form of sociality, and into their technical processes. Or to put it another way, it is when the network and the community are brought together that a socially-oriented platform can emerge. </w:t>
      </w:r>
      <w:r>
        <w:rPr>
          <w:rFonts w:cs="Times New Roman"/>
        </w:rPr>
        <w:t xml:space="preserve">Langlois et al </w:t>
      </w:r>
      <w:r w:rsidRPr="007E5745">
        <w:rPr>
          <w:rFonts w:cs="Times New Roman"/>
        </w:rPr>
        <w:t xml:space="preserve">put it aptly when they write, </w:t>
      </w:r>
      <w:r>
        <w:rPr>
          <w:rFonts w:cs="Times New Roman"/>
        </w:rPr>
        <w:t>‘</w:t>
      </w:r>
      <w:r w:rsidRPr="007E5745">
        <w:t>the ontogenesis of Web 2.0 is about the creation of inhabitable worlds within which users can exist and extend themselves according to specific technocultural logics</w:t>
      </w:r>
      <w:r>
        <w:t xml:space="preserve">’. Once a certain logic of sociality within technical systems had been identified, this notion of community was quickly incorporated into the development of online network platforms. In many ways, Web 2.0 was the first codification of this logic online, although of course this exploitation of the social inclinations of human beings had been used throughout the twentieth century in a number of marketing and PR processes for industrial production and consumption. </w:t>
      </w:r>
    </w:p>
    <w:p w14:paraId="23035485" w14:textId="77777777" w:rsidR="007703BF" w:rsidRDefault="007703BF" w:rsidP="007703BF">
      <w:pPr>
        <w:pStyle w:val="BodyText"/>
        <w:rPr>
          <w:rFonts w:cs="Times New Roman"/>
        </w:rPr>
      </w:pPr>
    </w:p>
    <w:p w14:paraId="51CE40FE" w14:textId="77777777" w:rsidR="007703BF" w:rsidRPr="007E5745" w:rsidRDefault="007703BF" w:rsidP="007703BF">
      <w:pPr>
        <w:pStyle w:val="BodyText"/>
        <w:rPr>
          <w:rFonts w:cs="Times New Roman"/>
        </w:rPr>
      </w:pPr>
      <w:r w:rsidRPr="007E5745">
        <w:rPr>
          <w:rFonts w:cs="Times New Roman"/>
        </w:rPr>
        <w:t xml:space="preserve">It is </w:t>
      </w:r>
      <w:r>
        <w:rPr>
          <w:rFonts w:cs="Times New Roman"/>
        </w:rPr>
        <w:t xml:space="preserve">now </w:t>
      </w:r>
      <w:r w:rsidRPr="007E5745">
        <w:rPr>
          <w:rFonts w:cs="Times New Roman"/>
        </w:rPr>
        <w:t xml:space="preserve">common for </w:t>
      </w:r>
      <w:r>
        <w:rPr>
          <w:rFonts w:cs="Times New Roman"/>
        </w:rPr>
        <w:t>technical platforms</w:t>
      </w:r>
      <w:r w:rsidRPr="007E5745">
        <w:rPr>
          <w:rFonts w:cs="Times New Roman"/>
        </w:rPr>
        <w:t>, when they are launched commercially, to alienate the original early community surrounding its technical development, and in many cases to offer little monetary rewards to the very people who were so instrumental in its earl</w:t>
      </w:r>
      <w:r>
        <w:rPr>
          <w:rFonts w:cs="Times New Roman"/>
        </w:rPr>
        <w:t>y success. Examples abound of the</w:t>
      </w:r>
      <w:r w:rsidRPr="007E5745">
        <w:rPr>
          <w:rFonts w:cs="Times New Roman"/>
        </w:rPr>
        <w:t>se way</w:t>
      </w:r>
      <w:r>
        <w:rPr>
          <w:rFonts w:cs="Times New Roman"/>
        </w:rPr>
        <w:t>s</w:t>
      </w:r>
      <w:r w:rsidRPr="007E5745">
        <w:rPr>
          <w:rFonts w:cs="Times New Roman"/>
        </w:rPr>
        <w:t xml:space="preserve"> of exploiting early adopter communities, Apple, for example, was heavily reliant on its early adopter community before it become successful.</w:t>
      </w:r>
      <w:r w:rsidRPr="007E5745">
        <w:rPr>
          <w:rStyle w:val="FootnoteReference"/>
        </w:rPr>
        <w:footnoteReference w:id="15"/>
      </w:r>
      <w:r w:rsidRPr="007E5745">
        <w:rPr>
          <w:rFonts w:cs="Times New Roman"/>
        </w:rPr>
        <w:t xml:space="preserve"> Equally</w:t>
      </w:r>
      <w:r>
        <w:rPr>
          <w:rFonts w:cs="Times New Roman"/>
        </w:rPr>
        <w:t>,</w:t>
      </w:r>
      <w:r w:rsidRPr="007E5745">
        <w:rPr>
          <w:rFonts w:cs="Times New Roman"/>
        </w:rPr>
        <w:t xml:space="preserve"> we can consider the examples of Flickr, which originally had a means for the community t</w:t>
      </w:r>
      <w:r>
        <w:rPr>
          <w:rFonts w:cs="Times New Roman"/>
        </w:rPr>
        <w:t>o take a part in its governance. This</w:t>
      </w:r>
      <w:r w:rsidRPr="007E5745">
        <w:rPr>
          <w:rFonts w:cs="Times New Roman"/>
        </w:rPr>
        <w:t xml:space="preserve"> practice </w:t>
      </w:r>
      <w:r>
        <w:rPr>
          <w:rFonts w:cs="Times New Roman"/>
        </w:rPr>
        <w:t xml:space="preserve">was </w:t>
      </w:r>
      <w:r w:rsidRPr="007E5745">
        <w:rPr>
          <w:rFonts w:cs="Times New Roman"/>
        </w:rPr>
        <w:t xml:space="preserve">also followed by Facebook and Instagram, which, in the case of Facebook, </w:t>
      </w:r>
      <w:r>
        <w:rPr>
          <w:rFonts w:cs="Times New Roman"/>
        </w:rPr>
        <w:t>later proposed to amend</w:t>
      </w:r>
      <w:r w:rsidRPr="007E5745">
        <w:rPr>
          <w:rFonts w:cs="Times New Roman"/>
        </w:rPr>
        <w:t xml:space="preserve"> and </w:t>
      </w:r>
      <w:r>
        <w:rPr>
          <w:rFonts w:cs="Times New Roman"/>
        </w:rPr>
        <w:t>remove this ‘community’</w:t>
      </w:r>
      <w:r w:rsidRPr="007E5745">
        <w:rPr>
          <w:rFonts w:cs="Times New Roman"/>
        </w:rPr>
        <w:t xml:space="preserve"> from the company ordinances in December 2012 </w:t>
      </w:r>
      <w:r>
        <w:rPr>
          <w:rFonts w:cs="Times New Roman"/>
        </w:rPr>
        <w:t>when they began an IPO process, that is when they realised that community stood in the way of profits</w:t>
      </w:r>
      <w:r w:rsidRPr="007E5745">
        <w:rPr>
          <w:rFonts w:cs="Times New Roman"/>
        </w:rPr>
        <w:t xml:space="preserve">.  </w:t>
      </w:r>
    </w:p>
    <w:p w14:paraId="70A01F78" w14:textId="77777777" w:rsidR="007703BF" w:rsidRDefault="007703BF" w:rsidP="007703BF">
      <w:pPr>
        <w:pStyle w:val="BodyText"/>
        <w:rPr>
          <w:rFonts w:cs="Times New Roman"/>
        </w:rPr>
      </w:pPr>
    </w:p>
    <w:p w14:paraId="49E43E92" w14:textId="77777777" w:rsidR="007703BF" w:rsidRDefault="007703BF" w:rsidP="007703BF">
      <w:pPr>
        <w:pStyle w:val="BodyText"/>
        <w:rPr>
          <w:rFonts w:cs="Times New Roman"/>
        </w:rPr>
      </w:pPr>
      <w:r>
        <w:rPr>
          <w:rFonts w:cs="Times New Roman"/>
        </w:rPr>
        <w:t xml:space="preserve">I now want to turn from this broad overview to think about the more particular case of technologies that were key to the development of videoblogging. For example, one of these is the video codec format technologies which were crucial for allowing the encoding (‘co’) and decoding (‘dec’) video. I want to spend some time talking about codecs mainly because they are key technologies – but also because they were highly unstable, constantly shifting, except at the time that videoblogging emerged. In some sense, due to a number of different external factors, codecs stabilised, which enabled users to get a grip on the technologies and utilise them to produce creative work. </w:t>
      </w:r>
    </w:p>
    <w:p w14:paraId="54414A2B" w14:textId="77777777" w:rsidR="007703BF" w:rsidRDefault="007703BF" w:rsidP="007703BF">
      <w:pPr>
        <w:pStyle w:val="BodyText"/>
        <w:rPr>
          <w:rFonts w:cs="Times New Roman"/>
        </w:rPr>
      </w:pPr>
    </w:p>
    <w:p w14:paraId="67C7395F" w14:textId="77777777" w:rsidR="007703BF" w:rsidRPr="007E5745" w:rsidRDefault="007703BF" w:rsidP="007703BF">
      <w:pPr>
        <w:pStyle w:val="BodyText"/>
        <w:rPr>
          <w:rFonts w:cs="Times New Roman"/>
        </w:rPr>
      </w:pPr>
      <w:r>
        <w:rPr>
          <w:rFonts w:cs="Times New Roman"/>
        </w:rPr>
        <w:t>The</w:t>
      </w:r>
      <w:r w:rsidRPr="007E5745">
        <w:rPr>
          <w:rFonts w:cs="Times New Roman"/>
        </w:rPr>
        <w:t xml:space="preserve"> technical </w:t>
      </w:r>
      <w:r>
        <w:rPr>
          <w:rFonts w:cs="Times New Roman"/>
        </w:rPr>
        <w:t>conditions</w:t>
      </w:r>
      <w:r w:rsidRPr="007E5745">
        <w:rPr>
          <w:rFonts w:cs="Times New Roman"/>
        </w:rPr>
        <w:t xml:space="preserve"> for online video </w:t>
      </w:r>
      <w:r>
        <w:rPr>
          <w:rFonts w:cs="Times New Roman"/>
        </w:rPr>
        <w:t>were</w:t>
      </w:r>
      <w:r w:rsidRPr="007E5745">
        <w:rPr>
          <w:rFonts w:cs="Times New Roman"/>
        </w:rPr>
        <w:t xml:space="preserve"> </w:t>
      </w:r>
      <w:r>
        <w:rPr>
          <w:rFonts w:cs="Times New Roman"/>
        </w:rPr>
        <w:t>represented by codecs</w:t>
      </w:r>
      <w:r w:rsidRPr="007E5745">
        <w:rPr>
          <w:rFonts w:cs="Times New Roman"/>
        </w:rPr>
        <w:t xml:space="preserve"> </w:t>
      </w:r>
      <w:r>
        <w:rPr>
          <w:rFonts w:cs="Times New Roman"/>
        </w:rPr>
        <w:t xml:space="preserve">and </w:t>
      </w:r>
      <w:r w:rsidRPr="007E5745">
        <w:rPr>
          <w:rFonts w:cs="Times New Roman"/>
        </w:rPr>
        <w:t xml:space="preserve">compression algorithms </w:t>
      </w:r>
      <w:r>
        <w:rPr>
          <w:rFonts w:cs="Times New Roman"/>
        </w:rPr>
        <w:t>that were</w:t>
      </w:r>
      <w:r w:rsidRPr="007E5745">
        <w:rPr>
          <w:rFonts w:cs="Times New Roman"/>
        </w:rPr>
        <w:t xml:space="preserve"> changing digital </w:t>
      </w:r>
      <w:r>
        <w:rPr>
          <w:rFonts w:cs="Times New Roman"/>
        </w:rPr>
        <w:t>video</w:t>
      </w:r>
      <w:r w:rsidRPr="007E5745">
        <w:rPr>
          <w:rFonts w:cs="Times New Roman"/>
        </w:rPr>
        <w:t xml:space="preserve">. </w:t>
      </w:r>
      <w:r>
        <w:rPr>
          <w:rFonts w:cs="Times New Roman"/>
        </w:rPr>
        <w:t xml:space="preserve">A codec is </w:t>
      </w:r>
      <w:r w:rsidRPr="007E5745">
        <w:rPr>
          <w:rFonts w:cs="Times New Roman"/>
        </w:rPr>
        <w:t>a device or computer program responsible for encoding or decoding a digital stream and a standard</w:t>
      </w:r>
      <w:r>
        <w:rPr>
          <w:rFonts w:cs="Times New Roman"/>
        </w:rPr>
        <w:t>. It is a compression format</w:t>
      </w:r>
      <w:r w:rsidRPr="007E5745">
        <w:rPr>
          <w:rFonts w:cs="Times New Roman"/>
        </w:rPr>
        <w:t xml:space="preserve"> – a way of storing data – and an implementation of a program that can read and write compressed</w:t>
      </w:r>
      <w:r>
        <w:rPr>
          <w:rFonts w:cs="Times New Roman"/>
        </w:rPr>
        <w:t xml:space="preserve"> files</w:t>
      </w:r>
      <w:r w:rsidRPr="007E5745">
        <w:rPr>
          <w:rFonts w:cs="Times New Roman"/>
        </w:rPr>
        <w:t xml:space="preserve">. </w:t>
      </w:r>
      <w:r>
        <w:rPr>
          <w:lang w:val="en-US"/>
        </w:rPr>
        <w:t>After being</w:t>
      </w:r>
      <w:r w:rsidRPr="008C69D5">
        <w:rPr>
          <w:lang w:val="en-US"/>
        </w:rPr>
        <w:t xml:space="preserve"> compressed</w:t>
      </w:r>
      <w:r>
        <w:rPr>
          <w:lang w:val="en-US"/>
        </w:rPr>
        <w:t>,</w:t>
      </w:r>
      <w:r w:rsidRPr="008C69D5">
        <w:rPr>
          <w:lang w:val="en-US"/>
        </w:rPr>
        <w:t xml:space="preserve"> files only </w:t>
      </w:r>
      <w:r>
        <w:rPr>
          <w:lang w:val="en-US"/>
        </w:rPr>
        <w:t>retain</w:t>
      </w:r>
      <w:r w:rsidRPr="008C69D5">
        <w:rPr>
          <w:lang w:val="en-US"/>
        </w:rPr>
        <w:t xml:space="preserve"> some of the data </w:t>
      </w:r>
      <w:r>
        <w:rPr>
          <w:lang w:val="en-US"/>
        </w:rPr>
        <w:t xml:space="preserve">from </w:t>
      </w:r>
      <w:r w:rsidRPr="008C69D5">
        <w:rPr>
          <w:lang w:val="en-US"/>
        </w:rPr>
        <w:t>the original file</w:t>
      </w:r>
      <w:r>
        <w:rPr>
          <w:lang w:val="en-US"/>
        </w:rPr>
        <w:t xml:space="preserve"> (this is called a lossy format)</w:t>
      </w:r>
      <w:r w:rsidRPr="008C69D5">
        <w:rPr>
          <w:lang w:val="en-US"/>
        </w:rPr>
        <w:t xml:space="preserve">, </w:t>
      </w:r>
      <w:r>
        <w:rPr>
          <w:lang w:val="en-US"/>
        </w:rPr>
        <w:t xml:space="preserve">so in some sense </w:t>
      </w:r>
      <w:r w:rsidRPr="008C69D5">
        <w:rPr>
          <w:lang w:val="en-US"/>
        </w:rPr>
        <w:t xml:space="preserve">the codec </w:t>
      </w:r>
      <w:r>
        <w:rPr>
          <w:lang w:val="en-US"/>
        </w:rPr>
        <w:t>could be considered a ‘</w:t>
      </w:r>
      <w:r w:rsidRPr="008C69D5">
        <w:rPr>
          <w:lang w:val="en-US"/>
        </w:rPr>
        <w:t>translator</w:t>
      </w:r>
      <w:r>
        <w:rPr>
          <w:lang w:val="en-US"/>
        </w:rPr>
        <w:t>’</w:t>
      </w:r>
      <w:r w:rsidRPr="008C69D5">
        <w:rPr>
          <w:lang w:val="en-US"/>
        </w:rPr>
        <w:t xml:space="preserve"> that </w:t>
      </w:r>
      <w:r>
        <w:rPr>
          <w:lang w:val="en-US"/>
        </w:rPr>
        <w:t>makes decisions about</w:t>
      </w:r>
      <w:r w:rsidRPr="008C69D5">
        <w:rPr>
          <w:lang w:val="en-US"/>
        </w:rPr>
        <w:t xml:space="preserve"> </w:t>
      </w:r>
      <w:r>
        <w:rPr>
          <w:lang w:val="en-US"/>
        </w:rPr>
        <w:t>which</w:t>
      </w:r>
      <w:r w:rsidRPr="008C69D5">
        <w:rPr>
          <w:lang w:val="en-US"/>
        </w:rPr>
        <w:t xml:space="preserve"> data </w:t>
      </w:r>
      <w:r>
        <w:rPr>
          <w:lang w:val="en-US"/>
        </w:rPr>
        <w:t xml:space="preserve">is included </w:t>
      </w:r>
      <w:r w:rsidRPr="008C69D5">
        <w:rPr>
          <w:lang w:val="en-US"/>
        </w:rPr>
        <w:t xml:space="preserve">in the compressed </w:t>
      </w:r>
      <w:r>
        <w:rPr>
          <w:lang w:val="en-US"/>
        </w:rPr>
        <w:t>file – so called lossy compression. To store large files on computers, or to transmit them across networks, requires that they are ‘compressed’. This means that through clever mathematical equations, a digital file can be reduced in size, sometimes dramatically, and therefore assist in the sharing and transfer of files. Perhaps the most famous version of compression is that of MP3, which was able to reduce a file in size by more than half. This allowed music files to be fitted on a number of devices, but also shared widely on the internet.</w:t>
      </w:r>
      <w:r>
        <w:rPr>
          <w:rStyle w:val="FootnoteReference"/>
          <w:lang w:val="en-US"/>
        </w:rPr>
        <w:footnoteReference w:id="16"/>
      </w:r>
      <w:r>
        <w:rPr>
          <w:lang w:val="en-US"/>
        </w:rPr>
        <w:t xml:space="preserve"> Similarly, for video, compression algorithms made video on the internet (but also DVDs, BluRay and 4K video compression) possible. It goes without saying that video compression was a key technology that laid the foundations for videoblogging. But using video compression codecs is not just technical, it is also a social practice. There has to be some social agreement on which practices are reflected in the technical standards used – in order to create, use view and distribute the community work and ideas. </w:t>
      </w:r>
    </w:p>
    <w:p w14:paraId="60F0E4F9" w14:textId="77777777" w:rsidR="007703BF" w:rsidRDefault="007703BF" w:rsidP="007703BF">
      <w:pPr>
        <w:pStyle w:val="BodyText"/>
        <w:rPr>
          <w:rFonts w:cs="Times New Roman"/>
        </w:rPr>
      </w:pPr>
    </w:p>
    <w:p w14:paraId="148D2124" w14:textId="77777777" w:rsidR="007703BF" w:rsidRPr="007E5745" w:rsidRDefault="007703BF" w:rsidP="007703BF">
      <w:pPr>
        <w:pStyle w:val="BodyText"/>
        <w:rPr>
          <w:rFonts w:cs="Times New Roman"/>
        </w:rPr>
      </w:pPr>
      <w:r>
        <w:rPr>
          <w:rFonts w:cs="Times New Roman"/>
        </w:rPr>
        <w:t xml:space="preserve">Ursula Franklin </w:t>
      </w:r>
      <w:r w:rsidRPr="007E5745">
        <w:rPr>
          <w:rFonts w:cs="Times New Roman"/>
        </w:rPr>
        <w:t xml:space="preserve">suggests that thinking about technology as practice </w:t>
      </w:r>
      <w:r>
        <w:rPr>
          <w:rFonts w:cs="Times New Roman"/>
        </w:rPr>
        <w:t>‘</w:t>
      </w:r>
      <w:r w:rsidRPr="007E5745">
        <w:rPr>
          <w:rFonts w:cs="Times New Roman"/>
        </w:rPr>
        <w:t>links technology directly to culture, because culture, after all, is a set of socially accepted practices and values</w:t>
      </w:r>
      <w:r>
        <w:rPr>
          <w:rFonts w:cs="Times New Roman"/>
        </w:rPr>
        <w:t xml:space="preserve">’. </w:t>
      </w:r>
      <w:r w:rsidRPr="007E5745">
        <w:rPr>
          <w:rFonts w:cs="Times New Roman"/>
        </w:rPr>
        <w:t xml:space="preserve">Moreover, Franklin suggests that </w:t>
      </w:r>
      <w:r>
        <w:rPr>
          <w:rFonts w:cs="Times New Roman"/>
        </w:rPr>
        <w:t>‘</w:t>
      </w:r>
      <w:r w:rsidRPr="007E5745">
        <w:rPr>
          <w:rFonts w:cs="Times New Roman"/>
        </w:rPr>
        <w:t>well laid upon practices also define the practitioners as a group of people who have something in common</w:t>
      </w:r>
      <w:r>
        <w:rPr>
          <w:rFonts w:cs="Times New Roman"/>
        </w:rPr>
        <w:t>’</w:t>
      </w:r>
      <w:r w:rsidRPr="007E5745">
        <w:rPr>
          <w:rFonts w:cs="Times New Roman"/>
        </w:rPr>
        <w:t xml:space="preserve">. Further, she argues that </w:t>
      </w:r>
      <w:r>
        <w:rPr>
          <w:rFonts w:cs="Times New Roman"/>
        </w:rPr>
        <w:t>‘</w:t>
      </w:r>
      <w:r w:rsidRPr="007E5745">
        <w:rPr>
          <w:rFonts w:cs="Times New Roman"/>
        </w:rPr>
        <w:t>the experience of common practice is one of the ways in which people define themselves as groups and set themselves apart from others</w:t>
      </w:r>
      <w:r>
        <w:rPr>
          <w:rFonts w:cs="Times New Roman"/>
        </w:rPr>
        <w:t>’</w:t>
      </w:r>
      <w:r w:rsidRPr="007E5745">
        <w:rPr>
          <w:rFonts w:cs="Times New Roman"/>
        </w:rPr>
        <w:t>.</w:t>
      </w:r>
      <w:r>
        <w:rPr>
          <w:rStyle w:val="FootnoteReference"/>
        </w:rPr>
        <w:footnoteReference w:id="17"/>
      </w:r>
      <w:r w:rsidRPr="007E5745">
        <w:rPr>
          <w:rFonts w:cs="Times New Roman"/>
        </w:rPr>
        <w:t xml:space="preserve"> In terms of the videobloggers, this </w:t>
      </w:r>
      <w:r w:rsidRPr="007206E2">
        <w:rPr>
          <w:rFonts w:cs="Times New Roman"/>
          <w:i/>
        </w:rPr>
        <w:t>setting themselves apart</w:t>
      </w:r>
      <w:r w:rsidRPr="007E5745">
        <w:rPr>
          <w:rFonts w:cs="Times New Roman"/>
        </w:rPr>
        <w:t xml:space="preserve"> is perhaps most clearly seen in their attitudes towards technology and video platforms, and one of the issues I want to spend some time on to show how video technologies and platforms developed in a crucial time between 2004 </w:t>
      </w:r>
      <w:r>
        <w:rPr>
          <w:rFonts w:cs="Times New Roman"/>
        </w:rPr>
        <w:t xml:space="preserve">and 2007. </w:t>
      </w:r>
    </w:p>
    <w:p w14:paraId="053D1F26" w14:textId="77777777" w:rsidR="007703BF" w:rsidRDefault="007703BF" w:rsidP="007703BF">
      <w:pPr>
        <w:pStyle w:val="BodyText"/>
        <w:rPr>
          <w:rFonts w:cs="Times New Roman"/>
        </w:rPr>
      </w:pPr>
    </w:p>
    <w:p w14:paraId="14E0A9B5" w14:textId="77777777" w:rsidR="007703BF" w:rsidRDefault="007703BF" w:rsidP="007703BF">
      <w:pPr>
        <w:pStyle w:val="BodyText"/>
      </w:pPr>
      <w:r w:rsidRPr="007E5745">
        <w:rPr>
          <w:rFonts w:cs="Times New Roman"/>
        </w:rPr>
        <w:t>T</w:t>
      </w:r>
      <w:r>
        <w:rPr>
          <w:rFonts w:cs="Times New Roman"/>
        </w:rPr>
        <w:t>oday, t</w:t>
      </w:r>
      <w:r w:rsidRPr="007E5745">
        <w:rPr>
          <w:rFonts w:cs="Times New Roman"/>
        </w:rPr>
        <w:t xml:space="preserve">here </w:t>
      </w:r>
      <w:r>
        <w:rPr>
          <w:rFonts w:cs="Times New Roman"/>
        </w:rPr>
        <w:t>are a plethora of video codecs. H</w:t>
      </w:r>
      <w:r w:rsidRPr="007E5745">
        <w:rPr>
          <w:rFonts w:cs="Times New Roman"/>
        </w:rPr>
        <w:t>er</w:t>
      </w:r>
      <w:r>
        <w:rPr>
          <w:rFonts w:cs="Times New Roman"/>
        </w:rPr>
        <w:t>e, though,</w:t>
      </w:r>
      <w:r w:rsidRPr="007E5745">
        <w:rPr>
          <w:rFonts w:cs="Times New Roman"/>
        </w:rPr>
        <w:t xml:space="preserve"> I wish to highlight QuickTime in particular. QuickTime was one of the fundamental technologies that formed part of the videoblogging practice. Apart from a very small number of users who relied on Windows Media Player, the majority of the independent videobloggers I interviewed relied on QuickTime (both the application and the codec) in some way through their videoblogging practice.</w:t>
      </w:r>
      <w:r w:rsidRPr="007E5745">
        <w:rPr>
          <w:rStyle w:val="FootnoteReference"/>
        </w:rPr>
        <w:footnoteReference w:id="18"/>
      </w:r>
      <w:r w:rsidRPr="007E5745">
        <w:rPr>
          <w:rFonts w:cs="Times New Roman"/>
        </w:rPr>
        <w:t xml:space="preserve"> As Cubitt argues, </w:t>
      </w:r>
      <w:r>
        <w:rPr>
          <w:rFonts w:cs="Times New Roman"/>
        </w:rPr>
        <w:t>‘</w:t>
      </w:r>
      <w:r w:rsidRPr="007E5745">
        <w:rPr>
          <w:rFonts w:cs="Times New Roman"/>
        </w:rPr>
        <w:t>there is no internet without the standardisation of internet protocols; and there is no exchange of moving pictures without standardisation of the codecs on which the various proprietary players can function</w:t>
      </w:r>
      <w:r>
        <w:rPr>
          <w:rFonts w:cs="Times New Roman"/>
        </w:rPr>
        <w:t>’</w:t>
      </w:r>
      <w:r w:rsidRPr="007E5745">
        <w:rPr>
          <w:rFonts w:cs="Times New Roman"/>
        </w:rPr>
        <w:t>.</w:t>
      </w:r>
      <w:r>
        <w:rPr>
          <w:rStyle w:val="FootnoteReference"/>
        </w:rPr>
        <w:footnoteReference w:id="19"/>
      </w:r>
      <w:r w:rsidRPr="007E5745">
        <w:rPr>
          <w:rFonts w:cs="Times New Roman"/>
        </w:rPr>
        <w:t xml:space="preserve"> I highlight QuickTime because it was such an important codec for the videobloggers to know and understand, and because, as it turns out, the development-cycle of QuickTime was significant to the videobloggers. QuickTime was also the first consumer-based video handler that actually worked, both as video support and as a shared platform amongst a large group of users. Manovich argues</w:t>
      </w:r>
      <w:r>
        <w:rPr>
          <w:rFonts w:cs="Times New Roman"/>
        </w:rPr>
        <w:t xml:space="preserve"> that the ‘</w:t>
      </w:r>
      <w:r w:rsidRPr="007E5745">
        <w:t>introduction of QuickTime in 1991 can be compared to the introduction of the Kinetoscope in 1892: Both were used to present short loops, both featured images approximately two by three inches in size, both called for private viewing rather than collective exhibition.</w:t>
      </w:r>
      <w:r>
        <w:t>’</w:t>
      </w:r>
      <w:r>
        <w:rPr>
          <w:rStyle w:val="FootnoteReference"/>
        </w:rPr>
        <w:footnoteReference w:id="20"/>
      </w:r>
      <w:r w:rsidRPr="007E5745">
        <w:t xml:space="preserve"> </w:t>
      </w:r>
      <w:r>
        <w:t>Manovich shows how t</w:t>
      </w:r>
      <w:r w:rsidRPr="007E5745">
        <w:t xml:space="preserve">he </w:t>
      </w:r>
      <w:r>
        <w:t>QuickTime and the Kinetoscope</w:t>
      </w:r>
      <w:r w:rsidRPr="007E5745">
        <w:t xml:space="preserve"> even appear to play a similar </w:t>
      </w:r>
      <w:r>
        <w:t xml:space="preserve">role in the </w:t>
      </w:r>
      <w:r w:rsidRPr="007E5745">
        <w:t xml:space="preserve">cultural </w:t>
      </w:r>
      <w:r>
        <w:t>sense;</w:t>
      </w:r>
    </w:p>
    <w:p w14:paraId="09DB4160" w14:textId="77777777" w:rsidR="007703BF" w:rsidRDefault="007703BF" w:rsidP="007703BF">
      <w:pPr>
        <w:pStyle w:val="BlockQuote"/>
      </w:pPr>
      <w:r>
        <w:t>I</w:t>
      </w:r>
      <w:r w:rsidRPr="007E5745">
        <w:t xml:space="preserve">f in the </w:t>
      </w:r>
      <w:r>
        <w:t>early 189</w:t>
      </w:r>
      <w:r w:rsidRPr="007E5745">
        <w:t>0s the public patronized Kinetoscope parlours where peep-hole machines presented them with the latest marvel – tiny, moving photographs arranged in short loops – exactly a hundred years later, computer users were equally fascinated with tiny QuickTime movies that turned a computer into a fi</w:t>
      </w:r>
      <w:r>
        <w:t>lm projector, how</w:t>
      </w:r>
      <w:r w:rsidRPr="007E5745">
        <w:t>ever imperfect.</w:t>
      </w:r>
    </w:p>
    <w:p w14:paraId="3B67B154" w14:textId="77777777" w:rsidR="007703BF" w:rsidRDefault="007703BF" w:rsidP="007703BF">
      <w:pPr>
        <w:pStyle w:val="BodyText"/>
      </w:pPr>
      <w:r>
        <w:t xml:space="preserve">QuickTime was an extensible software framework that abstracted many of the complexities of multimedia formats. It not only supported the playback of video but allowed encodings of video and transcoding to other formats. The native video format for QuickTime was called QuickTime File Format, which was a ‘container file’ that stored different types of data, such as audio, video, texts or effects. Because QuickTime contained an abstraction of the underlying formats, it could support abstract references and edit lists – this made QuickTime ideal for editing video. Its abstraction affordance meant that other formats could be ‘plugged in’ to the framework and it could therefore handle other popular formats like Asf, DivX etc. Indeed, in many ways, QuickTime was the ‘killer app’ for videoblogging. </w:t>
      </w:r>
    </w:p>
    <w:p w14:paraId="140AB8DD" w14:textId="77777777" w:rsidR="007703BF" w:rsidRDefault="007703BF" w:rsidP="007703BF">
      <w:pPr>
        <w:pStyle w:val="BodyText"/>
      </w:pPr>
    </w:p>
    <w:p w14:paraId="7A62A57D" w14:textId="77777777" w:rsidR="007703BF" w:rsidRPr="007E5745" w:rsidRDefault="007703BF" w:rsidP="007703BF">
      <w:pPr>
        <w:pStyle w:val="BodyText"/>
      </w:pPr>
      <w:r w:rsidRPr="007E5745">
        <w:t xml:space="preserve">QuickTime was </w:t>
      </w:r>
      <w:r>
        <w:t xml:space="preserve">originally </w:t>
      </w:r>
      <w:r w:rsidRPr="007E5745">
        <w:t>designed by Bruce Leak and was first shown to the public at the World Wide Developer Conference in May 1991. During Apple’s onstage presentation, QuickTime was displayed playing Apple’s iconic 1984 advert playing directly off the computer on the stage. As has become usual with Apple’s big launch presentations, the event was a huge success and QuickTime was considered an astounding technical breakthrough. The first generation of QuickTime (version 1.0) displayed an aspect ratio of 320 x 240 pixels, and had a frame rate of 15 frames per seconds</w:t>
      </w:r>
      <w:r>
        <w:t>, fairly primitive to us today, but a real technical achievement at the time</w:t>
      </w:r>
      <w:r w:rsidRPr="007E5745">
        <w:t>.</w:t>
      </w:r>
    </w:p>
    <w:p w14:paraId="357396E2" w14:textId="77777777" w:rsidR="007703BF" w:rsidRDefault="007703BF" w:rsidP="007703BF">
      <w:pPr>
        <w:pStyle w:val="BodyText"/>
      </w:pPr>
    </w:p>
    <w:p w14:paraId="2E703A4A" w14:textId="77777777" w:rsidR="007703BF" w:rsidRPr="007E5745" w:rsidRDefault="007703BF" w:rsidP="007703BF">
      <w:pPr>
        <w:pStyle w:val="BodyText"/>
      </w:pPr>
      <w:r w:rsidRPr="007E5745">
        <w:t>The next year, 1992, Apple launched QuickTime 1.5, which added the Cinepac codec and vector</w:t>
      </w:r>
      <w:r>
        <w:t>-</w:t>
      </w:r>
      <w:r w:rsidRPr="007E5745">
        <w:t>quantization. Cinepac was a lossy video codec that had previously been used in, among</w:t>
      </w:r>
      <w:r>
        <w:t>st</w:t>
      </w:r>
      <w:r w:rsidRPr="007E5745">
        <w:t xml:space="preserve"> other</w:t>
      </w:r>
      <w:r>
        <w:t>s</w:t>
      </w:r>
      <w:r w:rsidRPr="007E5745">
        <w:t>, the Atari Jaguar. This allowed for more compact video compression. The 320 x 240 ratio remained, but QuickTime now supported 30 frames per second. Apple also added text tracks, and released their first Windows compatible version of QuickTime (1.0 for Windows). This version included Cinepac and INDIO (from Intel)</w:t>
      </w:r>
      <w:r>
        <w:t xml:space="preserve">. </w:t>
      </w:r>
      <w:r w:rsidRPr="007E5745">
        <w:t xml:space="preserve">In February 1994, Apple launched QuickTime 2.0, which supported the addition of music tracks in addition to the already supported video and text. With this, QuickTime was becoming a fully integrated multimedia </w:t>
      </w:r>
      <w:r>
        <w:t>format</w:t>
      </w:r>
      <w:r w:rsidRPr="007E5745">
        <w:t>. In the same year, Microsoft launched their competi</w:t>
      </w:r>
      <w:r>
        <w:t>tor</w:t>
      </w:r>
      <w:r w:rsidRPr="007E5745">
        <w:t xml:space="preserve"> Video for Windows (version 1.0), using Microsoft’s own RLE and Video Codecs, </w:t>
      </w:r>
      <w:r>
        <w:t>but these were</w:t>
      </w:r>
      <w:r w:rsidRPr="007E5745">
        <w:t xml:space="preserve"> woeful in comparison</w:t>
      </w:r>
      <w:r>
        <w:t>, having few of the technical breakthroughs of QuickTime</w:t>
      </w:r>
      <w:r w:rsidRPr="007E5745">
        <w:t xml:space="preserve">. </w:t>
      </w:r>
    </w:p>
    <w:p w14:paraId="2278E8B9" w14:textId="77777777" w:rsidR="007703BF" w:rsidRDefault="007703BF" w:rsidP="007703BF">
      <w:pPr>
        <w:pStyle w:val="BodyText"/>
      </w:pPr>
    </w:p>
    <w:p w14:paraId="1384D1C2" w14:textId="77777777" w:rsidR="007703BF" w:rsidRPr="007E5745" w:rsidRDefault="007703BF" w:rsidP="007703BF">
      <w:pPr>
        <w:pStyle w:val="BodyText"/>
      </w:pPr>
      <w:r w:rsidRPr="007E5745">
        <w:t xml:space="preserve">QuickTime 2.5 was launched in 1995, and supported sprite tracks (which allowed the use of animation to be superimposed over the video) and </w:t>
      </w:r>
      <w:r>
        <w:t xml:space="preserve">an early version of </w:t>
      </w:r>
      <w:r w:rsidRPr="007E5745">
        <w:t xml:space="preserve">Virtual Reality (VR). In the same year, Microsoft launched Windows 95 </w:t>
      </w:r>
      <w:r>
        <w:t>which</w:t>
      </w:r>
      <w:r w:rsidRPr="007E5745">
        <w:t xml:space="preserve"> came with the Direct X codec</w:t>
      </w:r>
      <w:r>
        <w:t xml:space="preserve"> – an important competitor technology</w:t>
      </w:r>
      <w:r w:rsidRPr="007E5745">
        <w:t xml:space="preserve">. </w:t>
      </w:r>
      <w:r>
        <w:t xml:space="preserve">The languages </w:t>
      </w:r>
      <w:r w:rsidRPr="007E5745">
        <w:t>Java and Javascript were also introduced in 1995. In 1997, QuickTime MPEG was launched, which basically allowed and supported the playback of the MPEG codec. This is significant because the MPEG format was an important industry standard. 1998</w:t>
      </w:r>
      <w:r>
        <w:t xml:space="preserve"> saw</w:t>
      </w:r>
      <w:r w:rsidRPr="007E5745">
        <w:t xml:space="preserve"> Apple launch</w:t>
      </w:r>
      <w:r>
        <w:t>ing</w:t>
      </w:r>
      <w:r w:rsidRPr="007E5745">
        <w:t xml:space="preserve"> QuickTime 3.0, which added the ability for QuickTime to understand GIFs, JPEGs and TIFFs. Perhaps more importantly, QuickTime 3.0 allowed the user to output video directly to Firewire, cutting down export time dramatically. QuickTime 3.0 also included support for the Sorenson video codec, which meant QuickTime could now support fully professional codecs. </w:t>
      </w:r>
    </w:p>
    <w:p w14:paraId="696FBD11" w14:textId="77777777" w:rsidR="007703BF" w:rsidRDefault="007703BF" w:rsidP="007703BF">
      <w:pPr>
        <w:pStyle w:val="BodyText"/>
      </w:pPr>
    </w:p>
    <w:p w14:paraId="7EB51ADA" w14:textId="77777777" w:rsidR="007703BF" w:rsidRPr="007E5745" w:rsidRDefault="007703BF" w:rsidP="007703BF">
      <w:pPr>
        <w:pStyle w:val="BodyText"/>
      </w:pPr>
      <w:r w:rsidRPr="007E5745">
        <w:t>In June 1999, Apple launched both QuickTime 4.0 for Mac and QuickTime 4.0 for Wind</w:t>
      </w:r>
      <w:r>
        <w:t>ows. This iteration supported MP</w:t>
      </w:r>
      <w:r w:rsidRPr="007E5745">
        <w:t xml:space="preserve">3 and video streaming. It also supported connecting to a QuickTime streaming server. Here, one of the fundamental building blocks for the live streaming of audio-visual data across the internet was laid. In December 1999, Apple launched QuickTime 4.1, meaning Apple released two big updates this year. This was a major update, allowing the processing of video files larger than 4 GB. </w:t>
      </w:r>
      <w:r>
        <w:t>The update</w:t>
      </w:r>
      <w:r w:rsidRPr="007E5745">
        <w:t xml:space="preserve"> introduced variable bitrate for Mp3 files, allowing better</w:t>
      </w:r>
      <w:r>
        <w:t xml:space="preserve"> quality files to be produced</w:t>
      </w:r>
      <w:r w:rsidRPr="007E5745">
        <w:t xml:space="preserve">.  </w:t>
      </w:r>
      <w:r>
        <w:t xml:space="preserve">In 1999, Apple also launched iMovie, a video editing software aimed at consumers, not professional filmmakers. This software radically simplified video editing by building on the abstraction that the QuickTime framework created. Needless to say, for videobloggers iMovie enabled a more rapid and professional looking production of video and was widely used. </w:t>
      </w:r>
    </w:p>
    <w:p w14:paraId="04D409B2" w14:textId="77777777" w:rsidR="007703BF" w:rsidRDefault="007703BF" w:rsidP="007703BF">
      <w:pPr>
        <w:pStyle w:val="BodyText"/>
        <w:rPr>
          <w:szCs w:val="22"/>
        </w:rPr>
      </w:pPr>
    </w:p>
    <w:p w14:paraId="5584A5BD" w14:textId="77777777" w:rsidR="007703BF" w:rsidRPr="007E5745" w:rsidRDefault="007703BF" w:rsidP="007703BF">
      <w:pPr>
        <w:pStyle w:val="BodyText"/>
      </w:pPr>
      <w:r w:rsidRPr="007E5745">
        <w:t xml:space="preserve">QuickTime 5.0 was launched </w:t>
      </w:r>
      <w:r>
        <w:t>i</w:t>
      </w:r>
      <w:r w:rsidRPr="007E5745">
        <w:t xml:space="preserve">n 2001, which allowed MPEG 1 video playback (for both </w:t>
      </w:r>
      <w:r>
        <w:t>M</w:t>
      </w:r>
      <w:r w:rsidRPr="007E5745">
        <w:t xml:space="preserve">ac and Windows). </w:t>
      </w:r>
      <w:r>
        <w:t>Apple</w:t>
      </w:r>
      <w:r w:rsidRPr="007E5745">
        <w:t xml:space="preserve"> added Sorenson video 3 playback, Flash 4 playback and export, and had a new VR engine. </w:t>
      </w:r>
      <w:r>
        <w:t>B</w:t>
      </w:r>
      <w:r w:rsidRPr="007E5745">
        <w:t>y supporting real-time rendering of effects and transitions in DV files</w:t>
      </w:r>
      <w:r>
        <w:t>,</w:t>
      </w:r>
      <w:r w:rsidRPr="007E5745">
        <w:t xml:space="preserve"> QuickTime 5.0 was the first launch that seriously </w:t>
      </w:r>
      <w:r>
        <w:t>developed</w:t>
      </w:r>
      <w:r w:rsidRPr="007E5745">
        <w:t xml:space="preserve"> QuickTime’s potential as a video </w:t>
      </w:r>
      <w:r w:rsidRPr="007E5745">
        <w:rPr>
          <w:i/>
        </w:rPr>
        <w:t>editing</w:t>
      </w:r>
      <w:r w:rsidRPr="007E5745">
        <w:t xml:space="preserve"> software, and not just a media player. The </w:t>
      </w:r>
      <w:r>
        <w:t>elements</w:t>
      </w:r>
      <w:r w:rsidRPr="007E5745">
        <w:t xml:space="preserve"> of technology for supporting videoblogging were therefore strengthening into a comprehensive technical system.</w:t>
      </w:r>
      <w:r>
        <w:t xml:space="preserve"> </w:t>
      </w:r>
      <w:r w:rsidRPr="007E5745">
        <w:t>In 2002, Apple launched QuickTime 6.0, supporting MPEG 4 playback, import and export, as well as support for Flash 5, JPEG 2000 and MPEG 2 playback. Apple also included support for Instant On Streaming Playback, which would change the way video content could be consumed online. Also launched</w:t>
      </w:r>
      <w:r>
        <w:t>, but not by Apple,</w:t>
      </w:r>
      <w:r w:rsidRPr="007E5745">
        <w:t xml:space="preserve"> was the </w:t>
      </w:r>
      <w:r w:rsidRPr="007E5745">
        <w:rPr>
          <w:szCs w:val="22"/>
        </w:rPr>
        <w:t>RSS 2.0 feed specification and many implementations of it were s</w:t>
      </w:r>
      <w:r>
        <w:rPr>
          <w:szCs w:val="22"/>
        </w:rPr>
        <w:t xml:space="preserve">upported on websites and blogs, enabling the syndication and distribution of videoblogs. This was another key technology for videoblogging. </w:t>
      </w:r>
    </w:p>
    <w:p w14:paraId="5CD726B7" w14:textId="77777777" w:rsidR="007703BF" w:rsidRDefault="007703BF" w:rsidP="007703BF">
      <w:pPr>
        <w:pStyle w:val="BodyText"/>
      </w:pPr>
    </w:p>
    <w:p w14:paraId="44F51944" w14:textId="77777777" w:rsidR="007703BF" w:rsidRDefault="007703BF" w:rsidP="007703BF">
      <w:pPr>
        <w:pStyle w:val="BodyText"/>
      </w:pPr>
      <w:r>
        <w:t>A</w:t>
      </w:r>
      <w:r w:rsidRPr="007E5745">
        <w:t>dd</w:t>
      </w:r>
      <w:r>
        <w:t>itional</w:t>
      </w:r>
      <w:r w:rsidRPr="007E5745">
        <w:t xml:space="preserve"> support for AAC/AMR codecs, which increased the quality of compression for audio output</w:t>
      </w:r>
      <w:r>
        <w:t>, was introduced i</w:t>
      </w:r>
      <w:r w:rsidRPr="007E5745">
        <w:t xml:space="preserve">n June 2003, </w:t>
      </w:r>
      <w:r>
        <w:t xml:space="preserve">when Apple released </w:t>
      </w:r>
      <w:r w:rsidRPr="007E5745">
        <w:t>QuickTime 6.3. Apple also included the first support for mobile formats, the 3gPP codec,</w:t>
      </w:r>
      <w:r>
        <w:rPr>
          <w:rStyle w:val="FootnoteReference"/>
        </w:rPr>
        <w:footnoteReference w:id="21"/>
      </w:r>
      <w:r w:rsidRPr="007E5745">
        <w:t xml:space="preserve"> which supported mobile video camera formats from brands such as Nokia and Sony Ericsson. This allowed seamless movement of files between mobile and computer, allowing not only playback possibilities, but also m</w:t>
      </w:r>
      <w:r>
        <w:t>ore logical storage and archiving</w:t>
      </w:r>
      <w:r w:rsidRPr="007E5745">
        <w:t xml:space="preserve"> of mobile video files.</w:t>
      </w:r>
      <w:r w:rsidRPr="007E5745">
        <w:rPr>
          <w:rStyle w:val="FootnoteReference"/>
        </w:rPr>
        <w:footnoteReference w:id="22"/>
      </w:r>
      <w:r w:rsidRPr="007E5745">
        <w:t xml:space="preserve"> In October of the same year, Apple launched the Pixlet codec, allowing QuickTime to process High Definition (HD) video files. </w:t>
      </w:r>
      <w:r>
        <w:t>By</w:t>
      </w:r>
      <w:r w:rsidRPr="007E5745">
        <w:t xml:space="preserve"> December, QuickTime 6.5 was launched, </w:t>
      </w:r>
      <w:r>
        <w:t>reinforcing Apple’s</w:t>
      </w:r>
      <w:r w:rsidRPr="007E5745">
        <w:t xml:space="preserve"> support for 3gPP (mobile), AMC (audio) and Apple lossless</w:t>
      </w:r>
      <w:r>
        <w:t xml:space="preserve"> format</w:t>
      </w:r>
      <w:r w:rsidRPr="007E5745">
        <w:t xml:space="preserve">. Thus we can see that Apple yet again moved the bar in terms of </w:t>
      </w:r>
      <w:r>
        <w:t>democratising</w:t>
      </w:r>
      <w:r w:rsidRPr="007E5745">
        <w:t xml:space="preserve"> its software</w:t>
      </w:r>
      <w:r>
        <w:t>,</w:t>
      </w:r>
      <w:r w:rsidRPr="007E5745">
        <w:t xml:space="preserve"> which was usable by professionals and consumers</w:t>
      </w:r>
      <w:r>
        <w:t>, and laying the foundations for increased streaming services across wireless networks</w:t>
      </w:r>
      <w:r w:rsidRPr="007E5745">
        <w:t xml:space="preserve">.  </w:t>
      </w:r>
      <w:r>
        <w:t>Indeed, 2003 was also the year</w:t>
      </w:r>
      <w:r w:rsidRPr="007E5745">
        <w:t xml:space="preserve"> Chris DeWolfe and Tom Anderson launched Myspace, which</w:t>
      </w:r>
      <w:r>
        <w:t>,</w:t>
      </w:r>
      <w:r w:rsidRPr="007E5745">
        <w:t xml:space="preserve"> for a short period before Facebook and Twitter, would become one of the largest social networks on the internet, as well as on</w:t>
      </w:r>
      <w:r>
        <w:t>e</w:t>
      </w:r>
      <w:r w:rsidRPr="007E5745">
        <w:t xml:space="preserve"> the first sites to promote video content. </w:t>
      </w:r>
    </w:p>
    <w:p w14:paraId="09D716EE" w14:textId="77777777" w:rsidR="007703BF" w:rsidRDefault="007703BF" w:rsidP="007703BF">
      <w:pPr>
        <w:pStyle w:val="BodyText"/>
      </w:pPr>
    </w:p>
    <w:p w14:paraId="1B97580B" w14:textId="77777777" w:rsidR="007703BF" w:rsidRDefault="007703BF" w:rsidP="007703BF">
      <w:pPr>
        <w:pStyle w:val="BodyText"/>
        <w:rPr>
          <w:szCs w:val="22"/>
        </w:rPr>
      </w:pPr>
      <w:r>
        <w:t xml:space="preserve">In 2003, Apple released Final Cut Pro 4, a professional video-editing software suite which included a package of additional applications, </w:t>
      </w:r>
      <w:r w:rsidRPr="002B50C9">
        <w:rPr>
          <w:i/>
        </w:rPr>
        <w:t>Compressor</w:t>
      </w:r>
      <w:r>
        <w:t xml:space="preserve"> for transcoding between video formats, </w:t>
      </w:r>
      <w:r w:rsidRPr="002B50C9">
        <w:rPr>
          <w:i/>
        </w:rPr>
        <w:t>LiveType</w:t>
      </w:r>
      <w:r>
        <w:t xml:space="preserve">, </w:t>
      </w:r>
      <w:r>
        <w:rPr>
          <w:i/>
        </w:rPr>
        <w:t xml:space="preserve">Soundtrack, </w:t>
      </w:r>
      <w:r w:rsidRPr="002B50C9">
        <w:t>and</w:t>
      </w:r>
      <w:r>
        <w:rPr>
          <w:i/>
        </w:rPr>
        <w:t xml:space="preserve"> CinemaTools. </w:t>
      </w:r>
      <w:r>
        <w:t xml:space="preserve">Apple also </w:t>
      </w:r>
      <w:r w:rsidRPr="002B50C9">
        <w:t>launched</w:t>
      </w:r>
      <w:r>
        <w:t xml:space="preserve"> Final Cut Express, a cheaper and slightly downgraded version of Final Cut Pro. Final Cut Express became a useful tool for those within the Videoblogging community who wanted to edit their videos but who either didn’t have the technical expertise or financial ability to get to grips with Final Cut Pro. Final Cut Express allowed more advanced editing than iMovie, producing a more professional looking result and again found an important user base in the videoblogging community. </w:t>
      </w:r>
    </w:p>
    <w:p w14:paraId="18195E96" w14:textId="77777777" w:rsidR="007703BF" w:rsidRDefault="007703BF" w:rsidP="007703BF">
      <w:pPr>
        <w:pStyle w:val="BodyText"/>
        <w:rPr>
          <w:szCs w:val="22"/>
        </w:rPr>
      </w:pPr>
    </w:p>
    <w:p w14:paraId="204E6A00" w14:textId="77777777" w:rsidR="007703BF" w:rsidRDefault="007703BF" w:rsidP="007703BF">
      <w:pPr>
        <w:pStyle w:val="BodyText"/>
      </w:pPr>
      <w:r>
        <w:t>T</w:t>
      </w:r>
      <w:r w:rsidRPr="007E5745">
        <w:t xml:space="preserve">he term </w:t>
      </w:r>
      <w:r>
        <w:t>‘</w:t>
      </w:r>
      <w:r w:rsidRPr="007E5745">
        <w:t>podcasting</w:t>
      </w:r>
      <w:r>
        <w:t>’</w:t>
      </w:r>
      <w:r w:rsidRPr="007E5745">
        <w:t xml:space="preserve"> was </w:t>
      </w:r>
      <w:r>
        <w:t>coined by</w:t>
      </w:r>
      <w:r w:rsidRPr="007E5745">
        <w:t xml:space="preserve"> Ben Hammersley, a technology writer for the Guardian</w:t>
      </w:r>
      <w:r>
        <w:t>,</w:t>
      </w:r>
      <w:r w:rsidRPr="007E5745">
        <w:t xml:space="preserve"> </w:t>
      </w:r>
      <w:r>
        <w:t>in 2004, when he ‘</w:t>
      </w:r>
      <w:r w:rsidRPr="007E5745">
        <w:t>rhetorically asked what the emerging practice of amateur online radio should be named: ‘Audioblogging? Podcasting? Guerilla</w:t>
      </w:r>
      <w:r>
        <w:t xml:space="preserve"> </w:t>
      </w:r>
      <w:r w:rsidRPr="007E5745">
        <w:t>Media?’</w:t>
      </w:r>
      <w:r>
        <w:t>’</w:t>
      </w:r>
      <w:r>
        <w:rPr>
          <w:rStyle w:val="FootnoteReference"/>
        </w:rPr>
        <w:footnoteReference w:id="23"/>
      </w:r>
      <w:r w:rsidRPr="007E5745">
        <w:t xml:space="preserve"> Podcasting </w:t>
      </w:r>
      <w:r>
        <w:t>was</w:t>
      </w:r>
      <w:r w:rsidRPr="007E5745">
        <w:t xml:space="preserve"> the creation of </w:t>
      </w:r>
    </w:p>
    <w:p w14:paraId="7B453CBE" w14:textId="77777777" w:rsidR="007703BF" w:rsidRDefault="007703BF" w:rsidP="007703BF">
      <w:pPr>
        <w:pStyle w:val="BlockQuote"/>
      </w:pPr>
      <w:r>
        <w:t>A</w:t>
      </w:r>
      <w:r w:rsidRPr="007E5745">
        <w:t xml:space="preserve"> digital media file, or a series of such files, that is distributed over the internet using syndication feeds for playback on portable media players and personal computers. Like ‘radio’, the term can refer either to the content itself or to the method by which it is syndicate</w:t>
      </w:r>
      <w:r>
        <w:t xml:space="preserve">d… </w:t>
      </w:r>
      <w:r w:rsidRPr="007E5745">
        <w:t>The host or author of a podcast is often called a podcaster.</w:t>
      </w:r>
      <w:r>
        <w:rPr>
          <w:rStyle w:val="FootnoteReference"/>
        </w:rPr>
        <w:footnoteReference w:id="24"/>
      </w:r>
    </w:p>
    <w:p w14:paraId="2A382E73" w14:textId="77777777" w:rsidR="007703BF" w:rsidRPr="00FC3C30" w:rsidRDefault="007703BF" w:rsidP="007703BF">
      <w:pPr>
        <w:pStyle w:val="BodyText"/>
        <w:rPr>
          <w:rFonts w:cs="Times New Roman"/>
          <w:szCs w:val="22"/>
        </w:rPr>
      </w:pPr>
      <w:r w:rsidRPr="007E5745">
        <w:t>As such, podcasting can be seen as closely related to both blogging and videoblogging (there also exists the term audio-blogging, which indicates that audio files are</w:t>
      </w:r>
      <w:r>
        <w:t xml:space="preserve"> regularly embedded in a users’</w:t>
      </w:r>
      <w:r w:rsidRPr="007E5745">
        <w:t xml:space="preserve"> blog, much like videos are embedded in the videoblogger’s videoblog). </w:t>
      </w:r>
      <w:r>
        <w:t>Sterne et al</w:t>
      </w:r>
      <w:r w:rsidRPr="002512B3">
        <w:t xml:space="preserve"> </w:t>
      </w:r>
      <w:r>
        <w:t>argue that</w:t>
      </w:r>
      <w:r w:rsidRPr="002512B3">
        <w:t xml:space="preserve"> podcasting is a conf</w:t>
      </w:r>
      <w:r>
        <w:t>lation of iPod and broadcasting and</w:t>
      </w:r>
      <w:r w:rsidRPr="002512B3">
        <w:t xml:space="preserve"> divide podcas</w:t>
      </w:r>
      <w:r>
        <w:t xml:space="preserve">ting into practice and product. </w:t>
      </w:r>
      <w:r w:rsidRPr="002512B3">
        <w:t xml:space="preserve">They </w:t>
      </w:r>
      <w:r>
        <w:t>further observe that podcasting</w:t>
      </w:r>
      <w:r w:rsidRPr="002512B3">
        <w:t xml:space="preserve"> continues to work through the division between producer and consumer –</w:t>
      </w:r>
      <w:r>
        <w:t xml:space="preserve"> </w:t>
      </w:r>
      <w:r w:rsidRPr="002512B3">
        <w:t xml:space="preserve">that it is not merely </w:t>
      </w:r>
      <w:r>
        <w:t>an extension of blogging culture.</w:t>
      </w:r>
      <w:r>
        <w:rPr>
          <w:rStyle w:val="FootnoteReference"/>
        </w:rPr>
        <w:footnoteReference w:id="25"/>
      </w:r>
    </w:p>
    <w:p w14:paraId="485ABB22" w14:textId="77777777" w:rsidR="007703BF" w:rsidRDefault="007703BF" w:rsidP="007703BF">
      <w:pPr>
        <w:pStyle w:val="BodyText"/>
      </w:pPr>
    </w:p>
    <w:p w14:paraId="5BC9DA85" w14:textId="77777777" w:rsidR="007703BF" w:rsidRPr="007E5745" w:rsidRDefault="007703BF" w:rsidP="007703BF">
      <w:pPr>
        <w:pStyle w:val="BodyText"/>
        <w:rPr>
          <w:rFonts w:cs="Times New Roman"/>
          <w:szCs w:val="22"/>
        </w:rPr>
      </w:pPr>
      <w:r>
        <w:t>After the launch of YouTube, a</w:t>
      </w:r>
      <w:r w:rsidRPr="007E5745">
        <w:rPr>
          <w:rFonts w:cs="Times New Roman"/>
          <w:szCs w:val="22"/>
        </w:rPr>
        <w:t xml:space="preserve"> number of competing video platforms</w:t>
      </w:r>
      <w:r>
        <w:rPr>
          <w:rFonts w:cs="Times New Roman"/>
          <w:szCs w:val="22"/>
        </w:rPr>
        <w:t xml:space="preserve"> were launched in 2005</w:t>
      </w:r>
      <w:r w:rsidRPr="007E5745">
        <w:rPr>
          <w:rFonts w:cs="Times New Roman"/>
          <w:szCs w:val="22"/>
        </w:rPr>
        <w:t xml:space="preserve">. </w:t>
      </w:r>
      <w:r w:rsidRPr="007E5745">
        <w:rPr>
          <w:rFonts w:cs="Times New Roman"/>
        </w:rPr>
        <w:t>In April, Dailymotion</w:t>
      </w:r>
      <w:r>
        <w:rPr>
          <w:rFonts w:cs="Times New Roman"/>
        </w:rPr>
        <w:t xml:space="preserve"> was launched</w:t>
      </w:r>
      <w:r w:rsidRPr="007E5745">
        <w:rPr>
          <w:rFonts w:cs="Times New Roman"/>
        </w:rPr>
        <w:t>, a French video sharing website founded by Benjamin Bejbaum an</w:t>
      </w:r>
      <w:r>
        <w:rPr>
          <w:rFonts w:cs="Times New Roman"/>
        </w:rPr>
        <w:t xml:space="preserve">d Olivier Poitrey. </w:t>
      </w:r>
      <w:r w:rsidRPr="007E5745">
        <w:rPr>
          <w:rFonts w:cs="Times New Roman"/>
          <w:szCs w:val="22"/>
        </w:rPr>
        <w:t>Other examples of video platforms include Veoh (founded by Dmitry Shapiro in September 2006), Vimeo (founded November 2004, VideoEgg (founded by David Lerman, Matt Sanchez and Kevin Sladek in early 2005).</w:t>
      </w:r>
      <w:r w:rsidRPr="007E5745">
        <w:rPr>
          <w:rStyle w:val="FootnoteReference"/>
          <w:szCs w:val="22"/>
        </w:rPr>
        <w:footnoteReference w:id="26"/>
      </w:r>
      <w:r w:rsidRPr="007E5745">
        <w:rPr>
          <w:rFonts w:cs="Times New Roman"/>
        </w:rPr>
        <w:t xml:space="preserve"> </w:t>
      </w:r>
      <w:r>
        <w:rPr>
          <w:rFonts w:cs="Times New Roman"/>
        </w:rPr>
        <w:t>I</w:t>
      </w:r>
      <w:r w:rsidRPr="007E5745">
        <w:rPr>
          <w:rFonts w:cs="Times New Roman"/>
        </w:rPr>
        <w:t>n J</w:t>
      </w:r>
      <w:r>
        <w:rPr>
          <w:rFonts w:cs="Times New Roman"/>
        </w:rPr>
        <w:t>uly, News Corporation bought Mys</w:t>
      </w:r>
      <w:r w:rsidRPr="007E5745">
        <w:rPr>
          <w:rFonts w:cs="Times New Roman"/>
        </w:rPr>
        <w:t xml:space="preserve">pace </w:t>
      </w:r>
      <w:r>
        <w:rPr>
          <w:rFonts w:cs="Times New Roman"/>
        </w:rPr>
        <w:t>in a shocking</w:t>
      </w:r>
      <w:r w:rsidRPr="007E5745">
        <w:rPr>
          <w:rFonts w:cs="Times New Roman"/>
        </w:rPr>
        <w:t xml:space="preserve"> $580 million</w:t>
      </w:r>
      <w:r>
        <w:rPr>
          <w:rFonts w:cs="Times New Roman"/>
        </w:rPr>
        <w:t xml:space="preserve"> deal. Since February 2005, Mys</w:t>
      </w:r>
      <w:r w:rsidRPr="007E5745">
        <w:rPr>
          <w:rFonts w:cs="Times New Roman"/>
        </w:rPr>
        <w:t>pace users’ had the ability to embed YouTube videos in their My</w:t>
      </w:r>
      <w:r>
        <w:rPr>
          <w:rFonts w:cs="Times New Roman"/>
        </w:rPr>
        <w:t>s</w:t>
      </w:r>
      <w:r w:rsidRPr="007E5745">
        <w:rPr>
          <w:rFonts w:cs="Times New Roman"/>
        </w:rPr>
        <w:t>pace profiles and realizing the competitive threat to the new My</w:t>
      </w:r>
      <w:r>
        <w:rPr>
          <w:rFonts w:cs="Times New Roman"/>
        </w:rPr>
        <w:t>S</w:t>
      </w:r>
      <w:r w:rsidRPr="007E5745">
        <w:rPr>
          <w:rFonts w:cs="Times New Roman"/>
        </w:rPr>
        <w:t>pace Videos service, My</w:t>
      </w:r>
      <w:r>
        <w:rPr>
          <w:rFonts w:cs="Times New Roman"/>
        </w:rPr>
        <w:t>s</w:t>
      </w:r>
      <w:r w:rsidRPr="007E5745">
        <w:rPr>
          <w:rFonts w:cs="Times New Roman"/>
        </w:rPr>
        <w:t>pace banned embedded YouTube videos from its user profiles. My</w:t>
      </w:r>
      <w:r>
        <w:rPr>
          <w:rFonts w:cs="Times New Roman"/>
        </w:rPr>
        <w:t>S</w:t>
      </w:r>
      <w:r w:rsidRPr="007E5745">
        <w:rPr>
          <w:rFonts w:cs="Times New Roman"/>
        </w:rPr>
        <w:t>pace users widely protested the ban, prompting My</w:t>
      </w:r>
      <w:r>
        <w:rPr>
          <w:rFonts w:cs="Times New Roman"/>
        </w:rPr>
        <w:t>s</w:t>
      </w:r>
      <w:r w:rsidRPr="007E5745">
        <w:rPr>
          <w:rFonts w:cs="Times New Roman"/>
        </w:rPr>
        <w:t>pace to lift</w:t>
      </w:r>
      <w:r>
        <w:rPr>
          <w:rFonts w:cs="Times New Roman"/>
        </w:rPr>
        <w:t xml:space="preserve"> the ban shortly thereafter</w:t>
      </w:r>
      <w:r w:rsidRPr="007E5745">
        <w:rPr>
          <w:rFonts w:cs="Times New Roman"/>
        </w:rPr>
        <w:t xml:space="preserve">. </w:t>
      </w:r>
      <w:r>
        <w:rPr>
          <w:rFonts w:cs="Times New Roman"/>
        </w:rPr>
        <w:t xml:space="preserve">However, News Corporation failed to capitalise on Myspace’s potential, and it was soon overtaken by its rivals. </w:t>
      </w:r>
    </w:p>
    <w:p w14:paraId="69D111FB" w14:textId="77777777" w:rsidR="007703BF" w:rsidRDefault="007703BF" w:rsidP="007703BF">
      <w:pPr>
        <w:pStyle w:val="BodyText"/>
        <w:rPr>
          <w:rFonts w:cs="Times New Roman"/>
        </w:rPr>
      </w:pPr>
    </w:p>
    <w:p w14:paraId="14ABB915" w14:textId="77777777" w:rsidR="007703BF" w:rsidRDefault="007703BF" w:rsidP="007703BF">
      <w:pPr>
        <w:pStyle w:val="BodyText"/>
        <w:rPr>
          <w:rFonts w:cs="Times New Roman"/>
        </w:rPr>
      </w:pPr>
      <w:r>
        <w:rPr>
          <w:rFonts w:cs="Times New Roman"/>
        </w:rPr>
        <w:t xml:space="preserve">Apple launched </w:t>
      </w:r>
      <w:r w:rsidRPr="007E5745">
        <w:rPr>
          <w:rFonts w:cs="Times New Roman"/>
        </w:rPr>
        <w:t>QuickTime 7.0</w:t>
      </w:r>
      <w:r>
        <w:rPr>
          <w:rFonts w:cs="Times New Roman"/>
        </w:rPr>
        <w:t xml:space="preserve"> on April 28</w:t>
      </w:r>
      <w:r w:rsidRPr="00E6739C">
        <w:rPr>
          <w:rFonts w:cs="Times New Roman"/>
        </w:rPr>
        <w:t>th</w:t>
      </w:r>
      <w:r>
        <w:rPr>
          <w:rFonts w:cs="Times New Roman"/>
        </w:rPr>
        <w:t xml:space="preserve"> 2005. This upgrade </w:t>
      </w:r>
      <w:r w:rsidRPr="007E5745">
        <w:rPr>
          <w:rFonts w:cs="Times New Roman"/>
        </w:rPr>
        <w:t>introduced the codec H264</w:t>
      </w:r>
      <w:r>
        <w:rPr>
          <w:rFonts w:cs="Times New Roman"/>
        </w:rPr>
        <w:t>,</w:t>
      </w:r>
      <w:r w:rsidRPr="007E5745">
        <w:rPr>
          <w:rStyle w:val="FootnoteReference"/>
        </w:rPr>
        <w:footnoteReference w:id="27"/>
      </w:r>
      <w:r w:rsidRPr="007E5745">
        <w:rPr>
          <w:rFonts w:cs="Times New Roman"/>
        </w:rPr>
        <w:t xml:space="preserve"> which was to become the standard format for audio-visual digital content across all of Apple’s mobile media devices (</w:t>
      </w:r>
      <w:r>
        <w:rPr>
          <w:rFonts w:cs="Times New Roman"/>
        </w:rPr>
        <w:t xml:space="preserve">including the </w:t>
      </w:r>
      <w:r w:rsidRPr="007E5745">
        <w:rPr>
          <w:rFonts w:cs="Times New Roman"/>
        </w:rPr>
        <w:t>iPhone, iPod touch, iPad</w:t>
      </w:r>
      <w:r>
        <w:rPr>
          <w:rFonts w:cs="Times New Roman"/>
        </w:rPr>
        <w:t>, and Apple Watch</w:t>
      </w:r>
      <w:r w:rsidRPr="007E5745">
        <w:rPr>
          <w:rFonts w:cs="Times New Roman"/>
        </w:rPr>
        <w:t>). It would later become the industry standard format for displaying audio-visual content on the i</w:t>
      </w:r>
      <w:r>
        <w:rPr>
          <w:rFonts w:cs="Times New Roman"/>
        </w:rPr>
        <w:t>nternet, but at the time it was widely derided as poorly supported in contrast to the flash ‘.flv’ format</w:t>
      </w:r>
      <w:r w:rsidRPr="007E5745">
        <w:rPr>
          <w:rFonts w:cs="Times New Roman"/>
        </w:rPr>
        <w:t>.</w:t>
      </w:r>
      <w:r>
        <w:rPr>
          <w:rFonts w:cs="Times New Roman"/>
        </w:rPr>
        <w:t xml:space="preserve"> Ironically, in QuickTime 7.3 Apple dropped support for the flash format altogether.</w:t>
      </w:r>
      <w:r w:rsidRPr="007E5745">
        <w:rPr>
          <w:rFonts w:cs="Times New Roman"/>
        </w:rPr>
        <w:t xml:space="preserve"> </w:t>
      </w:r>
      <w:r>
        <w:rPr>
          <w:rFonts w:cs="Times New Roman"/>
        </w:rPr>
        <w:t xml:space="preserve">Apple also upgraded to iMovie HD, which included support for HDV (720p and 1080i) and introduced a new feature called ‘Magic iMovie’ – streamlining the video editing process by automatically inserting a pre-selected video-transition between clips. The H.264 format was important as it allowed high quality video at lower bitrates than other standards. It was half the bitrate of MPEG-2, H.263 or MPEG-4 part 2. It’s best known for being the video encoding standard for Blu-Ray discs and was well-designed to support streaming video. It is also notable for its ability to support 4K UHD video and in this sense was a very forward-looking technology. </w:t>
      </w:r>
    </w:p>
    <w:p w14:paraId="1AE80783" w14:textId="77777777" w:rsidR="007703BF" w:rsidRDefault="007703BF" w:rsidP="007703BF">
      <w:pPr>
        <w:pStyle w:val="BodyText"/>
        <w:rPr>
          <w:rFonts w:cs="Times New Roman"/>
        </w:rPr>
      </w:pPr>
    </w:p>
    <w:p w14:paraId="5274FEDC" w14:textId="77777777" w:rsidR="007703BF" w:rsidRPr="007E5745" w:rsidRDefault="007703BF" w:rsidP="007703BF">
      <w:pPr>
        <w:pStyle w:val="BodyText"/>
        <w:rPr>
          <w:rFonts w:cs="Times New Roman"/>
        </w:rPr>
      </w:pPr>
      <w:r>
        <w:rPr>
          <w:rFonts w:cs="Times New Roman"/>
        </w:rPr>
        <w:t xml:space="preserve">In 2009 the discourses around online practices shifted from </w:t>
      </w:r>
      <w:r w:rsidRPr="007E5745">
        <w:rPr>
          <w:rFonts w:cs="Times New Roman"/>
        </w:rPr>
        <w:t>participation to consumerism</w:t>
      </w:r>
      <w:r>
        <w:rPr>
          <w:rFonts w:cs="Times New Roman"/>
        </w:rPr>
        <w:t xml:space="preserve">. The focus on participation and involvement that had dominated media discourse since 2005 gave way to studies showing how much online content people were consuming, how many hours of video were being watched on YouTube and so on. This shift is mirrored by the development of QuickTime. </w:t>
      </w:r>
      <w:r w:rsidRPr="007E5745">
        <w:rPr>
          <w:rFonts w:cs="Times New Roman"/>
        </w:rPr>
        <w:t xml:space="preserve">After four years of </w:t>
      </w:r>
      <w:r>
        <w:rPr>
          <w:rFonts w:cs="Times New Roman"/>
        </w:rPr>
        <w:t>few major updates, QuickTime X launched. This</w:t>
      </w:r>
      <w:r w:rsidRPr="007E5745">
        <w:rPr>
          <w:rFonts w:cs="Times New Roman"/>
        </w:rPr>
        <w:t xml:space="preserve"> </w:t>
      </w:r>
      <w:r>
        <w:rPr>
          <w:rFonts w:cs="Times New Roman"/>
        </w:rPr>
        <w:t>was significant, moving</w:t>
      </w:r>
      <w:r w:rsidRPr="007E5745">
        <w:rPr>
          <w:rFonts w:cs="Times New Roman"/>
        </w:rPr>
        <w:t xml:space="preserve"> QuickTime from </w:t>
      </w:r>
      <w:r>
        <w:rPr>
          <w:rFonts w:cs="Times New Roman"/>
        </w:rPr>
        <w:t xml:space="preserve">being </w:t>
      </w:r>
      <w:r w:rsidRPr="007E5745">
        <w:rPr>
          <w:rFonts w:cs="Times New Roman"/>
        </w:rPr>
        <w:t>specialised tool to a social media</w:t>
      </w:r>
      <w:r>
        <w:rPr>
          <w:rFonts w:cs="Times New Roman"/>
        </w:rPr>
        <w:t xml:space="preserve"> oriented</w:t>
      </w:r>
      <w:r w:rsidRPr="007E5745">
        <w:rPr>
          <w:rFonts w:cs="Times New Roman"/>
        </w:rPr>
        <w:t xml:space="preserve"> application. In this upgrade, Apple introduced visual chapters and the ability to perform </w:t>
      </w:r>
      <w:r>
        <w:rPr>
          <w:rFonts w:cs="Times New Roman"/>
        </w:rPr>
        <w:t xml:space="preserve">more </w:t>
      </w:r>
      <w:r w:rsidRPr="007E5745">
        <w:rPr>
          <w:rFonts w:cs="Times New Roman"/>
        </w:rPr>
        <w:t xml:space="preserve">complex editing from within QuickTime itself. It also supported screen capture, the ability to record the screen of the computer whilst the user is performing other tasks, and support for capture of video and audio streams. It increased GPU acceleration and </w:t>
      </w:r>
      <w:r>
        <w:rPr>
          <w:rFonts w:cs="Times New Roman"/>
        </w:rPr>
        <w:t>improved</w:t>
      </w:r>
      <w:r w:rsidRPr="007E5745">
        <w:rPr>
          <w:rFonts w:cs="Times New Roman"/>
        </w:rPr>
        <w:t xml:space="preserve"> live streaming. This version of QuickTime</w:t>
      </w:r>
      <w:r>
        <w:rPr>
          <w:rFonts w:cs="Times New Roman"/>
        </w:rPr>
        <w:t>,</w:t>
      </w:r>
      <w:r w:rsidRPr="007E5745">
        <w:rPr>
          <w:rFonts w:cs="Times New Roman"/>
        </w:rPr>
        <w:t xml:space="preserve"> </w:t>
      </w:r>
      <w:r>
        <w:rPr>
          <w:rFonts w:cs="Times New Roman"/>
        </w:rPr>
        <w:t xml:space="preserve">which </w:t>
      </w:r>
      <w:r w:rsidRPr="007E5745">
        <w:rPr>
          <w:rFonts w:cs="Times New Roman"/>
        </w:rPr>
        <w:t>had been completely re</w:t>
      </w:r>
      <w:r>
        <w:rPr>
          <w:rFonts w:cs="Times New Roman"/>
        </w:rPr>
        <w:t xml:space="preserve">-written in order to support 64-bit audio and video codecs, </w:t>
      </w:r>
      <w:r w:rsidRPr="007E5745">
        <w:rPr>
          <w:rFonts w:cs="Times New Roman"/>
        </w:rPr>
        <w:t xml:space="preserve">dropped some of the earlier codecs. Perhaps most interestingly, however, QuickTime now allowed direct sharing to YouTube, bypassing the previous complex system of </w:t>
      </w:r>
      <w:r>
        <w:rPr>
          <w:rFonts w:cs="Times New Roman"/>
        </w:rPr>
        <w:t xml:space="preserve">compression and </w:t>
      </w:r>
      <w:r w:rsidRPr="007E5745">
        <w:rPr>
          <w:rFonts w:cs="Times New Roman"/>
        </w:rPr>
        <w:t xml:space="preserve">codecs, essentially allowing anyone with </w:t>
      </w:r>
      <w:r>
        <w:rPr>
          <w:rFonts w:cs="Times New Roman"/>
        </w:rPr>
        <w:t>little</w:t>
      </w:r>
      <w:r w:rsidRPr="007E5745">
        <w:rPr>
          <w:rFonts w:cs="Times New Roman"/>
        </w:rPr>
        <w:t xml:space="preserve"> previous knowledge of video formats to export video </w:t>
      </w:r>
      <w:r w:rsidRPr="007E5745">
        <w:rPr>
          <w:rFonts w:cs="Times New Roman"/>
          <w:i/>
        </w:rPr>
        <w:t>in the correct and optimised format</w:t>
      </w:r>
      <w:r w:rsidRPr="007E5745">
        <w:rPr>
          <w:rFonts w:cs="Times New Roman"/>
        </w:rPr>
        <w:t xml:space="preserve"> directly to YouTube. In other words, one expert layer of knowledge about the export of audio-visual content via QuickTime was </w:t>
      </w:r>
      <w:r>
        <w:rPr>
          <w:rFonts w:cs="Times New Roman"/>
        </w:rPr>
        <w:t>abstracted</w:t>
      </w:r>
      <w:r w:rsidRPr="007E5745">
        <w:rPr>
          <w:rFonts w:cs="Times New Roman"/>
        </w:rPr>
        <w:t xml:space="preserve"> away, transforming the process of creating, uploading and sharing video to the internet. </w:t>
      </w:r>
      <w:r>
        <w:rPr>
          <w:rFonts w:cs="Times New Roman"/>
        </w:rPr>
        <w:t xml:space="preserve">Video-sharing’s technical a priori was now in place. </w:t>
      </w:r>
    </w:p>
    <w:p w14:paraId="6D6228B1" w14:textId="77777777" w:rsidR="007703BF" w:rsidRDefault="007703BF" w:rsidP="007703BF">
      <w:pPr>
        <w:pStyle w:val="BodyText"/>
        <w:rPr>
          <w:rFonts w:cs="Times New Roman"/>
          <w:szCs w:val="22"/>
        </w:rPr>
      </w:pPr>
    </w:p>
    <w:p w14:paraId="69C00848" w14:textId="77777777" w:rsidR="007703BF" w:rsidRDefault="007703BF" w:rsidP="007703BF">
      <w:pPr>
        <w:pStyle w:val="BodyText"/>
        <w:rPr>
          <w:rFonts w:cs="Times New Roman"/>
          <w:szCs w:val="22"/>
        </w:rPr>
      </w:pPr>
      <w:r>
        <w:t>Gradually</w:t>
      </w:r>
      <w:r w:rsidRPr="007E5745">
        <w:t>, corporations and industry started to see the potential profit</w:t>
      </w:r>
      <w:r>
        <w:t xml:space="preserve"> from online video distribution. For example,</w:t>
      </w:r>
      <w:r w:rsidRPr="007E5745">
        <w:t xml:space="preserve"> in February 2007, Netflix, the online movie-rental service, which had been posting DVDs to subscribers since 1994, introduced vide</w:t>
      </w:r>
      <w:r>
        <w:t>o-on-demand to its subscribers</w:t>
      </w:r>
      <w:r w:rsidRPr="007E5745">
        <w:t xml:space="preserve">. In December 2007, the BBC iPlayer was launched; a Flash based video streaming service giving users </w:t>
      </w:r>
      <w:r>
        <w:t xml:space="preserve">online </w:t>
      </w:r>
      <w:r w:rsidRPr="007E5745">
        <w:t xml:space="preserve">access to BBC programmes. The service had been in </w:t>
      </w:r>
      <w:r>
        <w:t>‘</w:t>
      </w:r>
      <w:r w:rsidRPr="007E5745">
        <w:t>beta</w:t>
      </w:r>
      <w:r>
        <w:t>’</w:t>
      </w:r>
      <w:r w:rsidRPr="007E5745">
        <w:t xml:space="preserve"> since the summer, and was criticised for only working with the Windows XP operating system. </w:t>
      </w:r>
      <w:r w:rsidRPr="00903EA8">
        <w:rPr>
          <w:lang w:val="en-US"/>
        </w:rPr>
        <w:t xml:space="preserve">As a publicly funded public service broadcaster, it was very odd for the BBC </w:t>
      </w:r>
      <w:r>
        <w:rPr>
          <w:lang w:val="en-US"/>
        </w:rPr>
        <w:t xml:space="preserve">to </w:t>
      </w:r>
      <w:r w:rsidRPr="00903EA8">
        <w:rPr>
          <w:lang w:val="en-US"/>
        </w:rPr>
        <w:t xml:space="preserve">miss an opportunity to develop the spirit of community and diversity represented by the GNU/Linux and open web. It goes without saying that Microsoft at the time represented a monopoly on user desktops. </w:t>
      </w:r>
      <w:r w:rsidRPr="007E5745">
        <w:t>After a petition signed by over 16</w:t>
      </w:r>
      <w:r>
        <w:t>,</w:t>
      </w:r>
      <w:r w:rsidRPr="007E5745">
        <w:t xml:space="preserve">000 people, the government said the </w:t>
      </w:r>
      <w:r>
        <w:t>BBC would ensure</w:t>
      </w:r>
      <w:r w:rsidRPr="007E5745">
        <w:t xml:space="preserve"> the iPlayer worked with other operating systems. In October, the</w:t>
      </w:r>
      <w:r>
        <w:t xml:space="preserve"> BBC entered a strategic re</w:t>
      </w:r>
      <w:r w:rsidRPr="007E5745">
        <w:t>l</w:t>
      </w:r>
      <w:r>
        <w:t>a</w:t>
      </w:r>
      <w:r w:rsidRPr="007E5745">
        <w:t xml:space="preserve">tionship with Adobe, in order to provide streaming across multiple platforms (Macintosh, Linux and Windows). This relationship was </w:t>
      </w:r>
      <w:r>
        <w:t>‘</w:t>
      </w:r>
      <w:r w:rsidRPr="007E5745">
        <w:t>part of the BBC’s strategy to reinvent bbc.co.uk to ensure that all its rich-media content is accessible to the widest audience possible</w:t>
      </w:r>
      <w:r>
        <w:t>’.</w:t>
      </w:r>
      <w:r>
        <w:rPr>
          <w:rStyle w:val="FootnoteReference"/>
        </w:rPr>
        <w:footnoteReference w:id="28"/>
      </w:r>
      <w:r>
        <w:t xml:space="preserve"> </w:t>
      </w:r>
      <w:r w:rsidRPr="007E5745">
        <w:rPr>
          <w:rFonts w:cs="Times New Roman"/>
          <w:szCs w:val="22"/>
        </w:rPr>
        <w:t>When the iPhone 3GS (the first in Apple’s iPhone range capable of shooting video) was launche</w:t>
      </w:r>
      <w:r>
        <w:rPr>
          <w:rFonts w:cs="Times New Roman"/>
          <w:szCs w:val="22"/>
        </w:rPr>
        <w:t xml:space="preserve">d in 2009, </w:t>
      </w:r>
      <w:r w:rsidRPr="007E5745">
        <w:rPr>
          <w:rFonts w:cs="Times New Roman"/>
          <w:szCs w:val="22"/>
        </w:rPr>
        <w:t xml:space="preserve">the possibility for short-form digital film went </w:t>
      </w:r>
      <w:r>
        <w:rPr>
          <w:rFonts w:cs="Times New Roman"/>
          <w:szCs w:val="22"/>
        </w:rPr>
        <w:t>truly mainstream. The Apple App S</w:t>
      </w:r>
      <w:r w:rsidRPr="007E5745">
        <w:rPr>
          <w:rFonts w:cs="Times New Roman"/>
          <w:szCs w:val="22"/>
        </w:rPr>
        <w:t xml:space="preserve">tore opened in 2008, </w:t>
      </w:r>
      <w:r>
        <w:rPr>
          <w:rFonts w:cs="Times New Roman"/>
          <w:szCs w:val="22"/>
        </w:rPr>
        <w:t>and brought</w:t>
      </w:r>
      <w:r w:rsidRPr="007E5745">
        <w:rPr>
          <w:rFonts w:cs="Times New Roman"/>
          <w:szCs w:val="22"/>
        </w:rPr>
        <w:t xml:space="preserve"> with it a </w:t>
      </w:r>
      <w:r>
        <w:rPr>
          <w:rFonts w:cs="Times New Roman"/>
          <w:szCs w:val="22"/>
        </w:rPr>
        <w:t xml:space="preserve">potentially </w:t>
      </w:r>
      <w:r w:rsidRPr="007E5745">
        <w:rPr>
          <w:rFonts w:cs="Times New Roman"/>
          <w:szCs w:val="22"/>
        </w:rPr>
        <w:t xml:space="preserve">massive market for film editing apps. </w:t>
      </w:r>
    </w:p>
    <w:p w14:paraId="070AA746" w14:textId="77777777" w:rsidR="007703BF" w:rsidRDefault="007703BF" w:rsidP="007703BF">
      <w:pPr>
        <w:pStyle w:val="BodyText"/>
        <w:rPr>
          <w:rFonts w:cs="Times New Roman"/>
          <w:szCs w:val="22"/>
        </w:rPr>
      </w:pPr>
    </w:p>
    <w:p w14:paraId="3EBFD83C" w14:textId="77777777" w:rsidR="007703BF" w:rsidRPr="007E5745" w:rsidRDefault="007703BF" w:rsidP="007703BF">
      <w:pPr>
        <w:pStyle w:val="BodyText"/>
      </w:pPr>
      <w:r>
        <w:rPr>
          <w:rFonts w:cs="Times New Roman"/>
          <w:szCs w:val="22"/>
        </w:rPr>
        <w:t xml:space="preserve">Unfortunately, one cannot talk about online video without talking about the elephant in the room, YouTube. Not only does YouTube dominate online video consumption, but the desirability of its audience compels others to chose the platform to upload their videos. Likewise, YouTube also tends to dominate academic discussion of online video, now of course naturalized to digital video. The way in which digital technologies have a tendency to monopoly as platforms is an interesting research question – but its oversized representation in academic discussion is something this book aims to push back on. Nonetheless, to do justice to the development of videoblogging, YouTube has to feature, if only tangentially. With this in mind, I want to quickly sketch the technical milieu that soon came to overwhelm and undermine grass roots videoblogging. </w:t>
      </w:r>
    </w:p>
    <w:p w14:paraId="60D74B4A" w14:textId="77777777" w:rsidR="007703BF" w:rsidRDefault="007703BF" w:rsidP="007703BF">
      <w:pPr>
        <w:pStyle w:val="BodyText"/>
      </w:pPr>
    </w:p>
    <w:p w14:paraId="3E703963" w14:textId="77777777" w:rsidR="007703BF" w:rsidRPr="007E5745" w:rsidRDefault="007703BF" w:rsidP="007703BF">
      <w:pPr>
        <w:pStyle w:val="BodyText"/>
      </w:pPr>
      <w:r>
        <w:t>YouTube grew at an incredible rate between 2006 and 2008, and in only a few years the site completely dominated the online video sphere. In 2008 alone, YouTube received around ‘</w:t>
      </w:r>
      <w:r w:rsidRPr="007E5745">
        <w:t xml:space="preserve">64 million unique visitors a month and </w:t>
      </w:r>
      <w:r>
        <w:t>[was]</w:t>
      </w:r>
      <w:r w:rsidRPr="007E5745">
        <w:t xml:space="preserve"> the third most visited site in the United </w:t>
      </w:r>
      <w:r>
        <w:t>States after Google and Yahoo’</w:t>
      </w:r>
      <w:r w:rsidRPr="007E5745">
        <w:t>.</w:t>
      </w:r>
      <w:r>
        <w:rPr>
          <w:rStyle w:val="FootnoteReference"/>
        </w:rPr>
        <w:footnoteReference w:id="29"/>
      </w:r>
      <w:r w:rsidRPr="007E5745">
        <w:t xml:space="preserve"> </w:t>
      </w:r>
      <w:r>
        <w:t>There is no doubt that this growth led to many changes to the site itself. In 2005, for example, it was still possible to upload a video and watch it hover on the ‘recently uploaded’ tab for at least an hour or so. This feature was later removed, as the stream of uploaded videos started moving so quickly that it was impossible to keep up. This has now been replaced with a ‘recently uploaded – recommended for you’ feature, based on your viewing history, similar to Twitter’s ‘in case you missed it’ feature. By 2014, YouTube boasted</w:t>
      </w:r>
      <w:r w:rsidRPr="007E5745">
        <w:t xml:space="preserve"> an impressive 1 billion unique visit</w:t>
      </w:r>
      <w:r>
        <w:t>ors a month</w:t>
      </w:r>
      <w:r w:rsidRPr="007E5745">
        <w:t>,</w:t>
      </w:r>
      <w:r>
        <w:t xml:space="preserve"> and by 2017 a staggering 3.25 billion hours of video were watched on the site every month. YouTube might not be the haven of user-generated content it once was, </w:t>
      </w:r>
      <w:r w:rsidRPr="007E5745">
        <w:t xml:space="preserve">as Geert Lovink reminds us, </w:t>
      </w:r>
      <w:r>
        <w:t>‘</w:t>
      </w:r>
      <w:r w:rsidRPr="007E5745">
        <w:t>YouTube’s slogan, ‘Broadcast Yourself’, is put into action by less</w:t>
      </w:r>
      <w:r>
        <w:t xml:space="preserve"> than 1 per cent of its users’</w:t>
      </w:r>
      <w:r w:rsidRPr="007E5745">
        <w:t>.</w:t>
      </w:r>
      <w:r>
        <w:rPr>
          <w:rStyle w:val="FootnoteReference"/>
        </w:rPr>
        <w:footnoteReference w:id="30"/>
      </w:r>
      <w:r w:rsidRPr="007E5745">
        <w:t xml:space="preserve"> Rather, he argues, </w:t>
      </w:r>
      <w:r>
        <w:t>‘</w:t>
      </w:r>
      <w:r w:rsidRPr="007E5745">
        <w:t xml:space="preserve">in this Long Tail age, we know that it’s mainly </w:t>
      </w:r>
      <w:r>
        <w:t>about “Broadcasting to Yourself”’</w:t>
      </w:r>
      <w:r w:rsidRPr="007E5745">
        <w:t xml:space="preserve">. In many ways, </w:t>
      </w:r>
      <w:r>
        <w:t>then, YouTube has developed and grown into a platform which</w:t>
      </w:r>
      <w:r w:rsidRPr="007E5745">
        <w:t xml:space="preserve"> </w:t>
      </w:r>
      <w:r>
        <w:t>is</w:t>
      </w:r>
      <w:r w:rsidRPr="007E5745">
        <w:t xml:space="preserve"> </w:t>
      </w:r>
      <w:r>
        <w:t>‘</w:t>
      </w:r>
      <w:r w:rsidRPr="007E5745">
        <w:t>negotiating and navigating b</w:t>
      </w:r>
      <w:r>
        <w:t>etween community and commerce’</w:t>
      </w:r>
      <w:r w:rsidRPr="007E5745">
        <w:t>.</w:t>
      </w:r>
      <w:r>
        <w:rPr>
          <w:rStyle w:val="FootnoteReference"/>
        </w:rPr>
        <w:footnoteReference w:id="31"/>
      </w:r>
    </w:p>
    <w:p w14:paraId="72566D31" w14:textId="77777777" w:rsidR="007703BF" w:rsidRPr="007E5745" w:rsidRDefault="007703BF" w:rsidP="007703BF">
      <w:pPr>
        <w:pStyle w:val="BodyText"/>
        <w:rPr>
          <w:rFonts w:cs="Times New Roman"/>
          <w:szCs w:val="22"/>
        </w:rPr>
      </w:pPr>
    </w:p>
    <w:p w14:paraId="78A7F605" w14:textId="77777777" w:rsidR="007703BF" w:rsidRDefault="007703BF" w:rsidP="007703BF">
      <w:pPr>
        <w:pStyle w:val="BodyText"/>
        <w:rPr>
          <w:rFonts w:cs="Times New Roman"/>
          <w:szCs w:val="22"/>
        </w:rPr>
      </w:pPr>
      <w:r w:rsidRPr="007E5745">
        <w:t xml:space="preserve">YouTube is often </w:t>
      </w:r>
      <w:r>
        <w:t xml:space="preserve">talked about in popular culture as if it is </w:t>
      </w:r>
      <w:r w:rsidRPr="007E5745">
        <w:t>a library, an archive</w:t>
      </w:r>
      <w:r>
        <w:t xml:space="preserve"> or</w:t>
      </w:r>
      <w:r w:rsidRPr="007E5745">
        <w:t xml:space="preserve"> a laborat</w:t>
      </w:r>
      <w:r>
        <w:t>ory, and sometimes as if it is a medium like television. A</w:t>
      </w:r>
      <w:r w:rsidRPr="007E5745">
        <w:t xml:space="preserve">lthough cultural contexts give the site different meanings, from a </w:t>
      </w:r>
      <w:r>
        <w:t xml:space="preserve">strictly </w:t>
      </w:r>
      <w:r w:rsidRPr="007E5745">
        <w:t>computer-science viewpoint, Yo</w:t>
      </w:r>
      <w:r>
        <w:t>uTube is nothing but a database.</w:t>
      </w:r>
      <w:r>
        <w:rPr>
          <w:rStyle w:val="FootnoteReference"/>
        </w:rPr>
        <w:footnoteReference w:id="32"/>
      </w:r>
      <w:r w:rsidRPr="007E5745">
        <w:t xml:space="preserve"> </w:t>
      </w:r>
      <w:r>
        <w:t xml:space="preserve">This </w:t>
      </w:r>
      <w:r w:rsidRPr="007E5745">
        <w:t>ref</w:t>
      </w:r>
      <w:r>
        <w:t>lects Lovink’s comment from 2008 that ‘w</w:t>
      </w:r>
      <w:r w:rsidRPr="007E5745">
        <w:rPr>
          <w:rFonts w:cs="Times New Roman"/>
          <w:szCs w:val="22"/>
        </w:rPr>
        <w:t>e no longer watch films or TV, we watch databases</w:t>
      </w:r>
      <w:r>
        <w:rPr>
          <w:rFonts w:cs="Times New Roman"/>
          <w:szCs w:val="22"/>
        </w:rPr>
        <w:t>’.</w:t>
      </w:r>
      <w:r>
        <w:rPr>
          <w:rStyle w:val="FootnoteReference"/>
          <w:szCs w:val="22"/>
        </w:rPr>
        <w:footnoteReference w:id="33"/>
      </w:r>
      <w:r>
        <w:rPr>
          <w:rFonts w:cs="Times New Roman"/>
          <w:szCs w:val="22"/>
        </w:rPr>
        <w:t xml:space="preserve"> A</w:t>
      </w:r>
      <w:r w:rsidRPr="007E5745">
        <w:t xml:space="preserve">ttempts </w:t>
      </w:r>
      <w:r>
        <w:t xml:space="preserve">have been made </w:t>
      </w:r>
      <w:r w:rsidRPr="007E5745">
        <w:t xml:space="preserve">to tackle the platform </w:t>
      </w:r>
      <w:r>
        <w:t>analytically</w:t>
      </w:r>
      <w:r w:rsidRPr="007E5745">
        <w:t xml:space="preserve">, </w:t>
      </w:r>
      <w:r>
        <w:t xml:space="preserve">providing </w:t>
      </w:r>
      <w:r w:rsidRPr="007E5745">
        <w:t>useful overview</w:t>
      </w:r>
      <w:r>
        <w:t>s</w:t>
      </w:r>
      <w:r w:rsidRPr="007E5745">
        <w:t xml:space="preserve"> of the service, it’s users and cultural significance. </w:t>
      </w:r>
      <w:r>
        <w:t>These studies often do</w:t>
      </w:r>
      <w:r w:rsidRPr="007E5745">
        <w:t xml:space="preserve"> so at the cost of much detailed investigation into the specifics of the platform. </w:t>
      </w:r>
      <w:r>
        <w:t xml:space="preserve">Jean Burgess and Joshua Green’s important text on YouTube </w:t>
      </w:r>
      <w:r w:rsidRPr="007E5745">
        <w:t>gives a valuable snaps</w:t>
      </w:r>
      <w:r>
        <w:t>hot of the platform. They</w:t>
      </w:r>
      <w:r w:rsidRPr="007E5745">
        <w:t xml:space="preserve"> create a typology of the videos found on YouTube, from corporate advertising campaigns, via music videos, fan videos and vlogging. </w:t>
      </w:r>
      <w:r>
        <w:t xml:space="preserve">This survey is incredibly valuable as it gives us an indication of where the platform was at the time and how much it has changed since. </w:t>
      </w:r>
    </w:p>
    <w:p w14:paraId="5E961C85" w14:textId="77777777" w:rsidR="007703BF" w:rsidRDefault="007703BF" w:rsidP="007703BF">
      <w:pPr>
        <w:pStyle w:val="BodyText"/>
        <w:rPr>
          <w:rFonts w:cs="Times New Roman"/>
          <w:szCs w:val="22"/>
        </w:rPr>
      </w:pPr>
    </w:p>
    <w:p w14:paraId="3FD0FA26" w14:textId="77777777" w:rsidR="007703BF" w:rsidRDefault="007703BF" w:rsidP="007703BF">
      <w:pPr>
        <w:pStyle w:val="BodyText"/>
        <w:rPr>
          <w:rFonts w:cs="Times New Roman"/>
          <w:szCs w:val="22"/>
        </w:rPr>
      </w:pPr>
      <w:r>
        <w:rPr>
          <w:rFonts w:cs="Times New Roman"/>
          <w:szCs w:val="22"/>
        </w:rPr>
        <w:t>In 2008, over</w:t>
      </w:r>
      <w:r w:rsidRPr="007E5745">
        <w:rPr>
          <w:rFonts w:cs="Times New Roman"/>
          <w:szCs w:val="22"/>
        </w:rPr>
        <w:t xml:space="preserve"> half the videos </w:t>
      </w:r>
      <w:r>
        <w:rPr>
          <w:rFonts w:cs="Times New Roman"/>
          <w:szCs w:val="22"/>
        </w:rPr>
        <w:t>on YouTube</w:t>
      </w:r>
      <w:r w:rsidRPr="007E5745">
        <w:rPr>
          <w:rFonts w:cs="Times New Roman"/>
          <w:szCs w:val="22"/>
        </w:rPr>
        <w:t xml:space="preserve"> were user-gen</w:t>
      </w:r>
      <w:r>
        <w:rPr>
          <w:rFonts w:cs="Times New Roman"/>
          <w:szCs w:val="22"/>
        </w:rPr>
        <w:t>erated, 40% of which were vlogs.</w:t>
      </w:r>
      <w:r>
        <w:rPr>
          <w:rStyle w:val="FootnoteReference"/>
          <w:szCs w:val="22"/>
        </w:rPr>
        <w:footnoteReference w:id="34"/>
      </w:r>
      <w:r w:rsidRPr="007E5745">
        <w:rPr>
          <w:rFonts w:cs="Times New Roman"/>
          <w:szCs w:val="22"/>
        </w:rPr>
        <w:t xml:space="preserve"> </w:t>
      </w:r>
      <w:r>
        <w:rPr>
          <w:rFonts w:cs="Times New Roman"/>
          <w:szCs w:val="22"/>
        </w:rPr>
        <w:t>V</w:t>
      </w:r>
      <w:r w:rsidRPr="007E5745">
        <w:rPr>
          <w:rFonts w:cs="Times New Roman"/>
          <w:szCs w:val="22"/>
        </w:rPr>
        <w:t xml:space="preserve">logging was </w:t>
      </w:r>
      <w:r>
        <w:rPr>
          <w:rFonts w:cs="Times New Roman"/>
          <w:szCs w:val="22"/>
        </w:rPr>
        <w:t>a relatively</w:t>
      </w:r>
      <w:r w:rsidRPr="007E5745">
        <w:rPr>
          <w:rFonts w:cs="Times New Roman"/>
          <w:szCs w:val="22"/>
        </w:rPr>
        <w:t xml:space="preserve"> established practice amongst the early adopters o</w:t>
      </w:r>
      <w:r>
        <w:rPr>
          <w:rFonts w:cs="Times New Roman"/>
          <w:szCs w:val="22"/>
        </w:rPr>
        <w:t xml:space="preserve">n YouTube. However, </w:t>
      </w:r>
      <w:r w:rsidRPr="007E5745">
        <w:rPr>
          <w:rFonts w:cs="Times New Roman"/>
          <w:szCs w:val="22"/>
        </w:rPr>
        <w:t xml:space="preserve">traditional content, defined as </w:t>
      </w:r>
      <w:r>
        <w:rPr>
          <w:rFonts w:cs="Times New Roman"/>
          <w:szCs w:val="22"/>
        </w:rPr>
        <w:t>‘</w:t>
      </w:r>
      <w:r w:rsidRPr="007E5745">
        <w:rPr>
          <w:rFonts w:cs="Times New Roman"/>
          <w:szCs w:val="22"/>
        </w:rPr>
        <w:t>videos originally produced within t</w:t>
      </w:r>
      <w:r>
        <w:rPr>
          <w:rFonts w:cs="Times New Roman"/>
          <w:szCs w:val="22"/>
        </w:rPr>
        <w:t xml:space="preserve">he established media industry’ </w:t>
      </w:r>
      <w:r w:rsidRPr="007E5745">
        <w:rPr>
          <w:rFonts w:cs="Times New Roman"/>
          <w:szCs w:val="22"/>
        </w:rPr>
        <w:t xml:space="preserve">ranked higher than the user-generated content in terms of </w:t>
      </w:r>
      <w:r>
        <w:rPr>
          <w:rFonts w:cs="Times New Roman"/>
          <w:szCs w:val="22"/>
        </w:rPr>
        <w:t xml:space="preserve">number of views and favourites. On the other hand, </w:t>
      </w:r>
      <w:r w:rsidRPr="007E5745">
        <w:rPr>
          <w:rFonts w:cs="Times New Roman"/>
          <w:szCs w:val="22"/>
        </w:rPr>
        <w:t>user-generated content far outweighed the traditional when it came to most discussed and most responded to, thus reinforcing the value of vl</w:t>
      </w:r>
      <w:r>
        <w:rPr>
          <w:rFonts w:cs="Times New Roman"/>
          <w:szCs w:val="22"/>
        </w:rPr>
        <w:t xml:space="preserve">ogging for a sense of community. </w:t>
      </w:r>
    </w:p>
    <w:p w14:paraId="4F1969DB" w14:textId="77777777" w:rsidR="007703BF" w:rsidRPr="007E5745" w:rsidRDefault="007703BF" w:rsidP="007703BF">
      <w:pPr>
        <w:pStyle w:val="BodyText"/>
      </w:pPr>
    </w:p>
    <w:p w14:paraId="1CFEDF89" w14:textId="77777777" w:rsidR="007703BF" w:rsidRDefault="007703BF" w:rsidP="007703BF">
      <w:pPr>
        <w:pStyle w:val="BodyText"/>
      </w:pPr>
      <w:r>
        <w:t xml:space="preserve">Patricia Lange points out a </w:t>
      </w:r>
      <w:r w:rsidRPr="007E5745">
        <w:t>number of what she calls (mis)conceptions about YouTube. The first is that YouTube is a video sharing site</w:t>
      </w:r>
      <w:r>
        <w:t xml:space="preserve">. She </w:t>
      </w:r>
      <w:r w:rsidRPr="007E5745">
        <w:t xml:space="preserve">argues that </w:t>
      </w:r>
      <w:r>
        <w:t>in addition to sharing</w:t>
      </w:r>
      <w:r w:rsidRPr="007E5745">
        <w:t xml:space="preserve"> vid</w:t>
      </w:r>
      <w:r>
        <w:t>eos there,</w:t>
      </w:r>
      <w:r w:rsidRPr="007E5745">
        <w:t xml:space="preserve"> </w:t>
      </w:r>
      <w:r>
        <w:t>‘</w:t>
      </w:r>
      <w:r w:rsidRPr="007E5745">
        <w:t>for a subset of participants, YouTube is an imagined community of people who share an interest in video making or communicat</w:t>
      </w:r>
      <w:r>
        <w:t>ing through interactive video’</w:t>
      </w:r>
      <w:r w:rsidRPr="007E5745">
        <w:t>.</w:t>
      </w:r>
      <w:r>
        <w:rPr>
          <w:rStyle w:val="FootnoteReference"/>
        </w:rPr>
        <w:footnoteReference w:id="35"/>
      </w:r>
      <w:r w:rsidRPr="007E5745">
        <w:t xml:space="preserve"> As such, YouTube is </w:t>
      </w:r>
      <w:r>
        <w:t xml:space="preserve">arguably </w:t>
      </w:r>
      <w:r w:rsidRPr="007E5745">
        <w:rPr>
          <w:i/>
        </w:rPr>
        <w:t>more</w:t>
      </w:r>
      <w:r>
        <w:t xml:space="preserve"> than a video-</w:t>
      </w:r>
      <w:r w:rsidRPr="007E5745">
        <w:t>sharing site. The second (mis)conception is the d</w:t>
      </w:r>
      <w:r>
        <w:t>esire for researchers to study ‘ordinary people’</w:t>
      </w:r>
      <w:r w:rsidRPr="007E5745">
        <w:t xml:space="preserve"> on YouTube, arguing that </w:t>
      </w:r>
      <w:r>
        <w:t>‘</w:t>
      </w:r>
      <w:r w:rsidRPr="007E5745">
        <w:t>if you are posting videos on YouTube, you are arguably no longer ordinary, if by ordinary we mean a person who has no special interest in or connections to intensive media-making</w:t>
      </w:r>
      <w:r>
        <w:t>’</w:t>
      </w:r>
      <w:r w:rsidRPr="007E5745">
        <w:t xml:space="preserve">. Lange argues that the technical requirements, time and effort it takes to post videos, coupled with the fact that only a small percentage of registered YouTube user actually post videos at all, means the idea of studying </w:t>
      </w:r>
      <w:r>
        <w:t>‘</w:t>
      </w:r>
      <w:r w:rsidRPr="007E5745">
        <w:t>ordinary users</w:t>
      </w:r>
      <w:r>
        <w:t>’</w:t>
      </w:r>
      <w:r w:rsidRPr="007E5745">
        <w:t xml:space="preserve"> is itself flawed. Thirdly, Lange argues that contrary to the fact that most users simply go to the site to watch particular videos, YouTube is a community, populated by users who invest in each other and each other’s content. As she argues, </w:t>
      </w:r>
      <w:r>
        <w:t>‘</w:t>
      </w:r>
      <w:r w:rsidRPr="007E5745">
        <w:t>the suggestion here is not that all people on YouTube feel part of a community or even part of a specific community or group of friends. The contention is rather that not all people who watch videos on YouTube are casual two-minute viewers of specific videos</w:t>
      </w:r>
      <w:r>
        <w:t>’</w:t>
      </w:r>
      <w:r w:rsidRPr="007E5745">
        <w:t>.</w:t>
      </w:r>
      <w:r>
        <w:rPr>
          <w:rStyle w:val="FootnoteReference"/>
        </w:rPr>
        <w:footnoteReference w:id="36"/>
      </w:r>
    </w:p>
    <w:p w14:paraId="78D25099" w14:textId="77777777" w:rsidR="007703BF" w:rsidRDefault="007703BF" w:rsidP="007703BF">
      <w:pPr>
        <w:pStyle w:val="BodyText"/>
        <w:rPr>
          <w:rFonts w:cs="Times New Roman"/>
          <w:szCs w:val="22"/>
        </w:rPr>
      </w:pPr>
    </w:p>
    <w:p w14:paraId="376B08E0" w14:textId="77777777" w:rsidR="007703BF" w:rsidRPr="007E5745" w:rsidRDefault="007703BF" w:rsidP="007703BF">
      <w:pPr>
        <w:pStyle w:val="BodyText"/>
      </w:pPr>
      <w:r>
        <w:t>By</w:t>
      </w:r>
      <w:r w:rsidRPr="007E5745">
        <w:t xml:space="preserve"> </w:t>
      </w:r>
      <w:r>
        <w:t xml:space="preserve">January 2009, it was estimated that </w:t>
      </w:r>
      <w:r w:rsidRPr="007E5745">
        <w:t xml:space="preserve">100.9 million viewers watched 6.3 billion videos on YouTube.com (62.6 videos per viewer) for a 43 per cent market share. </w:t>
      </w:r>
      <w:r>
        <w:t xml:space="preserve">In comparison, </w:t>
      </w:r>
      <w:r w:rsidRPr="007E5745">
        <w:t>Fox Interactive Media ranked a distant second in terms of videos viewed, with 55</w:t>
      </w:r>
      <w:r>
        <w:t xml:space="preserve">2 million videos (3.7 per cent). On a global scale, </w:t>
      </w:r>
      <w:r w:rsidRPr="007E5745">
        <w:t>77 per cent of the total US Internet audience watched online video for an averag</w:t>
      </w:r>
      <w:r>
        <w:t>e of six hours in January 2009.</w:t>
      </w:r>
      <w:r>
        <w:rPr>
          <w:rStyle w:val="FootnoteReference"/>
        </w:rPr>
        <w:footnoteReference w:id="37"/>
      </w:r>
    </w:p>
    <w:p w14:paraId="204046A1" w14:textId="77777777" w:rsidR="007703BF" w:rsidRPr="007E5745" w:rsidRDefault="007703BF" w:rsidP="007703BF">
      <w:pPr>
        <w:pStyle w:val="BodyText"/>
        <w:rPr>
          <w:rFonts w:cs="Times New Roman"/>
          <w:szCs w:val="22"/>
        </w:rPr>
      </w:pPr>
      <w:r>
        <w:rPr>
          <w:rFonts w:cs="Times New Roman"/>
          <w:szCs w:val="22"/>
        </w:rPr>
        <w:t>But</w:t>
      </w:r>
      <w:r w:rsidRPr="007E5745">
        <w:rPr>
          <w:rFonts w:cs="Times New Roman"/>
          <w:szCs w:val="22"/>
        </w:rPr>
        <w:t xml:space="preserve"> </w:t>
      </w:r>
      <w:r>
        <w:rPr>
          <w:rFonts w:cs="Times New Roman"/>
          <w:szCs w:val="22"/>
        </w:rPr>
        <w:t>the</w:t>
      </w:r>
      <w:r w:rsidRPr="007E5745">
        <w:rPr>
          <w:rFonts w:cs="Times New Roman"/>
          <w:szCs w:val="22"/>
        </w:rPr>
        <w:t xml:space="preserve"> focus is on consumption of online video, rather than production. In fact, towards the end of 2009, what we see is a shift in </w:t>
      </w:r>
      <w:r>
        <w:rPr>
          <w:rFonts w:cs="Times New Roman"/>
          <w:szCs w:val="22"/>
        </w:rPr>
        <w:t>the way social media use wa</w:t>
      </w:r>
      <w:r w:rsidRPr="007E5745">
        <w:rPr>
          <w:rFonts w:cs="Times New Roman"/>
          <w:szCs w:val="22"/>
        </w:rPr>
        <w:t xml:space="preserve">s being reported; </w:t>
      </w:r>
      <w:r>
        <w:rPr>
          <w:rFonts w:cs="Times New Roman"/>
          <w:szCs w:val="22"/>
        </w:rPr>
        <w:t xml:space="preserve">whereas so far the focus had been mainly on </w:t>
      </w:r>
      <w:r w:rsidRPr="007E5745">
        <w:rPr>
          <w:rFonts w:cs="Times New Roman"/>
          <w:szCs w:val="22"/>
        </w:rPr>
        <w:t>participation,</w:t>
      </w:r>
      <w:r>
        <w:rPr>
          <w:rFonts w:cs="Times New Roman"/>
          <w:szCs w:val="22"/>
        </w:rPr>
        <w:t xml:space="preserve"> and the way in which new participatory media opened up far wider audience interaction, at the end of 2009, the focus started drifting</w:t>
      </w:r>
      <w:r w:rsidRPr="007E5745">
        <w:rPr>
          <w:rFonts w:cs="Times New Roman"/>
          <w:szCs w:val="22"/>
        </w:rPr>
        <w:t xml:space="preserve"> towards </w:t>
      </w:r>
      <w:r>
        <w:rPr>
          <w:rFonts w:cs="Times New Roman"/>
          <w:szCs w:val="22"/>
        </w:rPr>
        <w:t xml:space="preserve">‘engagement’, a euphemism for </w:t>
      </w:r>
      <w:r w:rsidRPr="007E5745">
        <w:rPr>
          <w:rFonts w:cs="Times New Roman"/>
          <w:szCs w:val="22"/>
        </w:rPr>
        <w:t>consumption. To illustrate, in January 2009, YouTube announc</w:t>
      </w:r>
      <w:r>
        <w:rPr>
          <w:rFonts w:cs="Times New Roman"/>
          <w:szCs w:val="22"/>
        </w:rPr>
        <w:t>ed a new partnership with Apple</w:t>
      </w:r>
      <w:r w:rsidRPr="007E5745">
        <w:rPr>
          <w:rFonts w:cs="Times New Roman"/>
          <w:szCs w:val="22"/>
        </w:rPr>
        <w:t xml:space="preserve">, </w:t>
      </w:r>
      <w:r w:rsidRPr="007E5745">
        <w:t xml:space="preserve">offering users </w:t>
      </w:r>
      <w:r>
        <w:t>‘</w:t>
      </w:r>
      <w:r w:rsidRPr="007E5745">
        <w:t>a dynamic, lean-back, 10-foot television viewing experience through a streamlined interface</w:t>
      </w:r>
      <w:r>
        <w:t>’</w:t>
      </w:r>
      <w:r w:rsidRPr="007E5745">
        <w:t>.</w:t>
      </w:r>
      <w:r>
        <w:rPr>
          <w:rStyle w:val="FootnoteReference"/>
        </w:rPr>
        <w:footnoteReference w:id="38"/>
      </w:r>
      <w:r w:rsidRPr="007E5745">
        <w:rPr>
          <w:rFonts w:cs="Times New Roman"/>
          <w:szCs w:val="22"/>
        </w:rPr>
        <w:t xml:space="preserve"> </w:t>
      </w:r>
      <w:r w:rsidRPr="007E5745">
        <w:t xml:space="preserve">This announcement </w:t>
      </w:r>
      <w:r>
        <w:t>meant</w:t>
      </w:r>
      <w:r w:rsidRPr="007E5745">
        <w:t xml:space="preserve"> the integration of YouTube with Apple iTunes, allowing users to watch </w:t>
      </w:r>
      <w:r>
        <w:t>YouTube videos directly on their televisions</w:t>
      </w:r>
      <w:r w:rsidRPr="007E5745">
        <w:t xml:space="preserve">, further blurring the distinction between online and offline content, as well as the distinction between online and offline behaviour. YouTube’s expansion into </w:t>
      </w:r>
      <w:r>
        <w:t>‘</w:t>
      </w:r>
      <w:r w:rsidRPr="007E5745">
        <w:t>offline</w:t>
      </w:r>
      <w:r>
        <w:t>’</w:t>
      </w:r>
      <w:r w:rsidRPr="007E5745">
        <w:t xml:space="preserve"> media continued with the announcement, in April 2009, of a partnership with Sony </w:t>
      </w:r>
      <w:r>
        <w:t>‘</w:t>
      </w:r>
      <w:r w:rsidRPr="007E5745">
        <w:t>to expand its library of movies and TV shows</w:t>
      </w:r>
      <w:r>
        <w:t>’</w:t>
      </w:r>
      <w:r w:rsidRPr="007E5745">
        <w:t>.</w:t>
      </w:r>
      <w:r w:rsidRPr="007E5745">
        <w:rPr>
          <w:rFonts w:cs="Times New Roman"/>
        </w:rPr>
        <w:t xml:space="preserve"> </w:t>
      </w:r>
      <w:r>
        <w:rPr>
          <w:rFonts w:cs="Times New Roman"/>
        </w:rPr>
        <w:t>The extent to which YouTube is an accepted part of the media landscape is reflected in the decision of the Library of Congress</w:t>
      </w:r>
      <w:r w:rsidRPr="007E5745">
        <w:rPr>
          <w:rFonts w:cs="Times New Roman"/>
        </w:rPr>
        <w:t xml:space="preserve"> </w:t>
      </w:r>
      <w:r>
        <w:rPr>
          <w:rFonts w:cs="Times New Roman"/>
        </w:rPr>
        <w:t xml:space="preserve">to create </w:t>
      </w:r>
      <w:r w:rsidRPr="007E5745">
        <w:rPr>
          <w:rFonts w:cs="Times New Roman"/>
        </w:rPr>
        <w:t xml:space="preserve">its own YouTube channel. During spring 2009, the Library announced that it would </w:t>
      </w:r>
      <w:r>
        <w:rPr>
          <w:rFonts w:cs="Times New Roman"/>
        </w:rPr>
        <w:t>begin to upload</w:t>
      </w:r>
      <w:r w:rsidRPr="007E5745">
        <w:rPr>
          <w:rFonts w:cs="Times New Roman"/>
        </w:rPr>
        <w:t xml:space="preserve"> millions of clips to YouTube</w:t>
      </w:r>
      <w:r>
        <w:rPr>
          <w:rFonts w:cs="Times New Roman"/>
        </w:rPr>
        <w:t>.</w:t>
      </w:r>
    </w:p>
    <w:p w14:paraId="5CE24C61" w14:textId="77777777" w:rsidR="007703BF" w:rsidRDefault="007703BF" w:rsidP="007703BF">
      <w:pPr>
        <w:pStyle w:val="BodyText"/>
        <w:rPr>
          <w:rFonts w:cs="Times New Roman"/>
          <w:szCs w:val="22"/>
        </w:rPr>
      </w:pPr>
    </w:p>
    <w:p w14:paraId="7099006C" w14:textId="77777777" w:rsidR="007703BF" w:rsidRPr="008155BC" w:rsidRDefault="007703BF" w:rsidP="007703BF">
      <w:pPr>
        <w:pStyle w:val="BodyText"/>
        <w:rPr>
          <w:rFonts w:cs="Times New Roman"/>
          <w:szCs w:val="22"/>
          <w:lang w:val="en-US"/>
        </w:rPr>
      </w:pPr>
      <w:r>
        <w:rPr>
          <w:rFonts w:cs="Times New Roman"/>
          <w:szCs w:val="22"/>
        </w:rPr>
        <w:t>S</w:t>
      </w:r>
      <w:r w:rsidRPr="007E5745">
        <w:rPr>
          <w:rFonts w:cs="Times New Roman"/>
          <w:szCs w:val="22"/>
        </w:rPr>
        <w:t>ince 2010</w:t>
      </w:r>
      <w:r>
        <w:rPr>
          <w:rFonts w:cs="Times New Roman"/>
          <w:szCs w:val="22"/>
        </w:rPr>
        <w:t>, online video</w:t>
      </w:r>
      <w:r w:rsidRPr="007E5745">
        <w:rPr>
          <w:rFonts w:cs="Times New Roman"/>
          <w:szCs w:val="22"/>
        </w:rPr>
        <w:t xml:space="preserve"> moved in two directions. In terms of viewing online vide</w:t>
      </w:r>
      <w:r>
        <w:rPr>
          <w:rFonts w:cs="Times New Roman"/>
          <w:szCs w:val="22"/>
        </w:rPr>
        <w:t>o, increased bandwidth has meant</w:t>
      </w:r>
      <w:r w:rsidRPr="007E5745">
        <w:rPr>
          <w:rFonts w:cs="Times New Roman"/>
          <w:szCs w:val="22"/>
        </w:rPr>
        <w:t xml:space="preserve"> </w:t>
      </w:r>
      <w:r>
        <w:rPr>
          <w:rFonts w:cs="Times New Roman"/>
          <w:szCs w:val="22"/>
        </w:rPr>
        <w:t>a</w:t>
      </w:r>
      <w:r w:rsidRPr="007E5745">
        <w:rPr>
          <w:rFonts w:cs="Times New Roman"/>
          <w:szCs w:val="22"/>
        </w:rPr>
        <w:t xml:space="preserve"> massive increase in real-time streaming of either live or archived data. This has made viewing content online easier, more readily available and, with services such as Netflix, </w:t>
      </w:r>
      <w:r>
        <w:rPr>
          <w:rFonts w:cs="Times New Roman"/>
          <w:szCs w:val="22"/>
        </w:rPr>
        <w:t>Hulu</w:t>
      </w:r>
      <w:r w:rsidRPr="007E5745">
        <w:rPr>
          <w:rFonts w:cs="Times New Roman"/>
          <w:szCs w:val="22"/>
        </w:rPr>
        <w:t xml:space="preserve">, BBC iPlayer </w:t>
      </w:r>
      <w:r>
        <w:rPr>
          <w:rFonts w:cs="Times New Roman"/>
          <w:szCs w:val="22"/>
        </w:rPr>
        <w:t xml:space="preserve">Apple iTunes, </w:t>
      </w:r>
      <w:r w:rsidRPr="007E5745">
        <w:rPr>
          <w:rFonts w:cs="Times New Roman"/>
          <w:szCs w:val="22"/>
        </w:rPr>
        <w:t>and HBO Online, br</w:t>
      </w:r>
      <w:r>
        <w:rPr>
          <w:rFonts w:cs="Times New Roman"/>
          <w:szCs w:val="22"/>
        </w:rPr>
        <w:t>inging</w:t>
      </w:r>
      <w:r w:rsidRPr="007E5745">
        <w:rPr>
          <w:rFonts w:cs="Times New Roman"/>
          <w:szCs w:val="22"/>
        </w:rPr>
        <w:t xml:space="preserve"> a much wider </w:t>
      </w:r>
      <w:r>
        <w:rPr>
          <w:rFonts w:cs="Times New Roman"/>
          <w:szCs w:val="22"/>
        </w:rPr>
        <w:t>range</w:t>
      </w:r>
      <w:r w:rsidRPr="007E5745">
        <w:rPr>
          <w:rFonts w:cs="Times New Roman"/>
          <w:szCs w:val="22"/>
        </w:rPr>
        <w:t xml:space="preserve"> of content to the user. Some of these services, like the BBC iPlayer, </w:t>
      </w:r>
      <w:r>
        <w:rPr>
          <w:rFonts w:cs="Times New Roman"/>
          <w:szCs w:val="22"/>
        </w:rPr>
        <w:t>are</w:t>
      </w:r>
      <w:r w:rsidRPr="007E5745">
        <w:rPr>
          <w:rFonts w:cs="Times New Roman"/>
          <w:szCs w:val="22"/>
        </w:rPr>
        <w:t xml:space="preserve"> </w:t>
      </w:r>
      <w:r>
        <w:rPr>
          <w:rFonts w:cs="Times New Roman"/>
          <w:szCs w:val="22"/>
        </w:rPr>
        <w:t>‘</w:t>
      </w:r>
      <w:r w:rsidRPr="007E5745">
        <w:rPr>
          <w:rFonts w:cs="Times New Roman"/>
          <w:szCs w:val="22"/>
        </w:rPr>
        <w:t>free</w:t>
      </w:r>
      <w:r>
        <w:rPr>
          <w:rFonts w:cs="Times New Roman"/>
          <w:szCs w:val="22"/>
        </w:rPr>
        <w:t>’</w:t>
      </w:r>
      <w:r w:rsidRPr="007E5745">
        <w:rPr>
          <w:rFonts w:cs="Times New Roman"/>
          <w:szCs w:val="22"/>
        </w:rPr>
        <w:t xml:space="preserve"> (</w:t>
      </w:r>
      <w:r>
        <w:rPr>
          <w:rFonts w:cs="Times New Roman"/>
          <w:szCs w:val="22"/>
        </w:rPr>
        <w:t xml:space="preserve">or, </w:t>
      </w:r>
      <w:r w:rsidRPr="007E5745">
        <w:rPr>
          <w:rFonts w:cs="Times New Roman"/>
          <w:szCs w:val="22"/>
        </w:rPr>
        <w:t>in the UK at least, funded by the TV licence), whereas Netflix and HBO online charges a monthly subscription fee.</w:t>
      </w:r>
      <w:r>
        <w:rPr>
          <w:rFonts w:cs="Times New Roman"/>
          <w:szCs w:val="22"/>
        </w:rPr>
        <w:t xml:space="preserve"> Other services, such as the UK-</w:t>
      </w:r>
      <w:r w:rsidRPr="007E5745">
        <w:rPr>
          <w:rFonts w:cs="Times New Roman"/>
          <w:szCs w:val="22"/>
        </w:rPr>
        <w:t>based BlinkBox</w:t>
      </w:r>
      <w:r>
        <w:rPr>
          <w:rFonts w:cs="Times New Roman"/>
          <w:szCs w:val="22"/>
        </w:rPr>
        <w:t xml:space="preserve"> (rebranded as TalkTalk TV Store</w:t>
      </w:r>
      <w:r w:rsidRPr="00CD1C75">
        <w:rPr>
          <w:rFonts w:cs="Times New Roman"/>
          <w:szCs w:val="22"/>
        </w:rPr>
        <w:t xml:space="preserve"> </w:t>
      </w:r>
      <w:r>
        <w:rPr>
          <w:rFonts w:cs="Times New Roman"/>
          <w:szCs w:val="22"/>
        </w:rPr>
        <w:t>in July 2016), charge</w:t>
      </w:r>
      <w:r w:rsidRPr="007E5745">
        <w:rPr>
          <w:rFonts w:cs="Times New Roman"/>
          <w:szCs w:val="22"/>
        </w:rPr>
        <w:t xml:space="preserve"> us</w:t>
      </w:r>
      <w:r>
        <w:rPr>
          <w:rFonts w:cs="Times New Roman"/>
          <w:szCs w:val="22"/>
        </w:rPr>
        <w:t>ers per episode, series or film</w:t>
      </w:r>
      <w:r w:rsidRPr="007E5745">
        <w:rPr>
          <w:rFonts w:cs="Times New Roman"/>
          <w:szCs w:val="22"/>
        </w:rPr>
        <w:t xml:space="preserve">. On the other hand, sites such as YouTube </w:t>
      </w:r>
      <w:r>
        <w:rPr>
          <w:rFonts w:cs="Times New Roman"/>
          <w:szCs w:val="22"/>
        </w:rPr>
        <w:t>allow its u</w:t>
      </w:r>
      <w:r w:rsidRPr="007E5745">
        <w:rPr>
          <w:rFonts w:cs="Times New Roman"/>
          <w:szCs w:val="22"/>
        </w:rPr>
        <w:t xml:space="preserve">sers to upload videos up to 15 minutes long and files larger than 20GB. Video-sharing also moved out of the browser and into </w:t>
      </w:r>
      <w:r>
        <w:rPr>
          <w:rFonts w:cs="Times New Roman"/>
          <w:szCs w:val="22"/>
        </w:rPr>
        <w:t>mobile</w:t>
      </w:r>
      <w:r w:rsidRPr="007E5745">
        <w:rPr>
          <w:rFonts w:cs="Times New Roman"/>
          <w:szCs w:val="22"/>
        </w:rPr>
        <w:t xml:space="preserve"> applications, which are highly </w:t>
      </w:r>
      <w:r>
        <w:rPr>
          <w:rFonts w:cs="Times New Roman"/>
          <w:szCs w:val="22"/>
        </w:rPr>
        <w:t>personal</w:t>
      </w:r>
      <w:r w:rsidRPr="007E5745">
        <w:rPr>
          <w:rFonts w:cs="Times New Roman"/>
          <w:szCs w:val="22"/>
        </w:rPr>
        <w:t xml:space="preserve"> </w:t>
      </w:r>
      <w:r>
        <w:rPr>
          <w:rFonts w:cs="Times New Roman"/>
          <w:szCs w:val="22"/>
        </w:rPr>
        <w:t xml:space="preserve">(also see Lovink </w:t>
      </w:r>
      <w:r w:rsidRPr="007E5745">
        <w:rPr>
          <w:rFonts w:cs="Times New Roman"/>
          <w:szCs w:val="22"/>
        </w:rPr>
        <w:t xml:space="preserve">on what he calls </w:t>
      </w:r>
      <w:r>
        <w:rPr>
          <w:rFonts w:cs="Times New Roman"/>
          <w:szCs w:val="22"/>
        </w:rPr>
        <w:t>‘</w:t>
      </w:r>
      <w:r w:rsidRPr="007E5745">
        <w:rPr>
          <w:rFonts w:cs="Times New Roman"/>
          <w:i/>
          <w:szCs w:val="22"/>
        </w:rPr>
        <w:t>totale Mobilmachung</w:t>
      </w:r>
      <w:r>
        <w:rPr>
          <w:rFonts w:cs="Times New Roman"/>
          <w:szCs w:val="22"/>
        </w:rPr>
        <w:t>’</w:t>
      </w:r>
      <w:r w:rsidRPr="007E5745">
        <w:rPr>
          <w:rFonts w:cs="Times New Roman"/>
          <w:szCs w:val="22"/>
        </w:rPr>
        <w:t xml:space="preserve"> of visual culture).</w:t>
      </w:r>
      <w:r w:rsidRPr="007E5745">
        <w:rPr>
          <w:rStyle w:val="FootnoteReference"/>
          <w:szCs w:val="22"/>
        </w:rPr>
        <w:footnoteReference w:id="39"/>
      </w:r>
      <w:r w:rsidRPr="007E5745">
        <w:rPr>
          <w:rFonts w:cs="Times New Roman"/>
          <w:szCs w:val="22"/>
        </w:rPr>
        <w:t xml:space="preserve"> </w:t>
      </w:r>
      <w:r>
        <w:rPr>
          <w:rFonts w:cs="Times New Roman"/>
          <w:szCs w:val="22"/>
          <w:lang w:val="en-US"/>
        </w:rPr>
        <w:t>Nanna Verhoeff</w:t>
      </w:r>
      <w:r w:rsidRPr="008155BC">
        <w:rPr>
          <w:rFonts w:cs="Times New Roman"/>
          <w:szCs w:val="22"/>
          <w:lang w:val="en-US"/>
        </w:rPr>
        <w:t xml:space="preserve"> argues </w:t>
      </w:r>
      <w:r>
        <w:rPr>
          <w:rFonts w:cs="Times New Roman"/>
          <w:szCs w:val="22"/>
          <w:lang w:val="en-US"/>
        </w:rPr>
        <w:t xml:space="preserve">that </w:t>
      </w:r>
      <w:r w:rsidRPr="008155BC">
        <w:rPr>
          <w:rFonts w:cs="Times New Roman"/>
          <w:szCs w:val="22"/>
          <w:lang w:val="en-US"/>
        </w:rPr>
        <w:t>‘screens are objects, technologies, apparatuses and machines of vision, all at once.</w:t>
      </w:r>
      <w:r>
        <w:rPr>
          <w:rStyle w:val="FootnoteReference"/>
          <w:szCs w:val="22"/>
          <w:lang w:val="en-US"/>
        </w:rPr>
        <w:footnoteReference w:id="40"/>
      </w:r>
    </w:p>
    <w:p w14:paraId="38B2319C" w14:textId="77777777" w:rsidR="007703BF" w:rsidRDefault="007703BF" w:rsidP="007703BF">
      <w:pPr>
        <w:pStyle w:val="BodyText"/>
        <w:rPr>
          <w:rFonts w:cs="Times New Roman"/>
        </w:rPr>
      </w:pPr>
    </w:p>
    <w:p w14:paraId="2726099C" w14:textId="77777777" w:rsidR="007703BF" w:rsidRPr="007E5745" w:rsidRDefault="007703BF" w:rsidP="007703BF">
      <w:pPr>
        <w:pStyle w:val="BodyText"/>
        <w:rPr>
          <w:rFonts w:cs="Times New Roman"/>
          <w:szCs w:val="22"/>
        </w:rPr>
      </w:pPr>
      <w:r>
        <w:rPr>
          <w:rFonts w:cs="Times New Roman"/>
        </w:rPr>
        <w:t>To complete this compressed history of digital video, mo</w:t>
      </w:r>
      <w:r>
        <w:rPr>
          <w:rFonts w:cs="Times New Roman"/>
          <w:szCs w:val="22"/>
        </w:rPr>
        <w:t xml:space="preserve">re recently, in September 2011, Snapchat was launched. Initially named </w:t>
      </w:r>
      <w:r>
        <w:rPr>
          <w:rFonts w:cs="Times New Roman"/>
          <w:i/>
          <w:szCs w:val="22"/>
        </w:rPr>
        <w:t>Picaboo</w:t>
      </w:r>
      <w:r>
        <w:rPr>
          <w:rFonts w:cs="Times New Roman"/>
          <w:szCs w:val="22"/>
        </w:rPr>
        <w:t>, Snapchat originally allowed users to share images that would self-destruct after a few seconds. The app has since introduced video-sharing and ‘stories’ – where users can post updates throughout the day. To increase the sense of immediacy, all images and videos posted to the story are deleted after 24 hours, though later software updates allowed the user to save their stories within the application, or download onto their camera roll. I</w:t>
      </w:r>
      <w:r w:rsidRPr="007E5745">
        <w:rPr>
          <w:rFonts w:cs="Times New Roman"/>
          <w:szCs w:val="22"/>
        </w:rPr>
        <w:t xml:space="preserve">n 2012, two new video processing applications (apps) were </w:t>
      </w:r>
      <w:r>
        <w:rPr>
          <w:rFonts w:cs="Times New Roman"/>
          <w:szCs w:val="22"/>
        </w:rPr>
        <w:t xml:space="preserve">also </w:t>
      </w:r>
      <w:r w:rsidRPr="007E5745">
        <w:rPr>
          <w:rFonts w:cs="Times New Roman"/>
          <w:szCs w:val="22"/>
        </w:rPr>
        <w:t>launched,</w:t>
      </w:r>
      <w:r w:rsidRPr="007E5745">
        <w:rPr>
          <w:rStyle w:val="FootnoteReference"/>
          <w:szCs w:val="22"/>
        </w:rPr>
        <w:footnoteReference w:id="41"/>
      </w:r>
      <w:r w:rsidRPr="007E5745">
        <w:rPr>
          <w:rFonts w:cs="Times New Roman"/>
          <w:szCs w:val="22"/>
        </w:rPr>
        <w:t xml:space="preserve"> and which also </w:t>
      </w:r>
      <w:r>
        <w:rPr>
          <w:rFonts w:cs="Times New Roman"/>
          <w:szCs w:val="22"/>
        </w:rPr>
        <w:t>commodified</w:t>
      </w:r>
      <w:r w:rsidRPr="007E5745">
        <w:rPr>
          <w:rFonts w:cs="Times New Roman"/>
          <w:szCs w:val="22"/>
        </w:rPr>
        <w:t xml:space="preserve"> something akin to the videoblogging aesthetic. </w:t>
      </w:r>
      <w:r w:rsidRPr="00052EF1">
        <w:rPr>
          <w:rFonts w:cs="Times New Roman"/>
          <w:szCs w:val="22"/>
        </w:rPr>
        <w:t>Vine</w:t>
      </w:r>
      <w:r>
        <w:rPr>
          <w:rFonts w:cs="Times New Roman"/>
          <w:szCs w:val="22"/>
        </w:rPr>
        <w:t>, a short-lived but much loved video sharing app, allowed</w:t>
      </w:r>
      <w:r w:rsidRPr="007E5745">
        <w:rPr>
          <w:rFonts w:cs="Times New Roman"/>
          <w:szCs w:val="22"/>
        </w:rPr>
        <w:t xml:space="preserve"> the user to record 6 seconds of video by tapping the screen (which operate</w:t>
      </w:r>
      <w:r>
        <w:rPr>
          <w:rFonts w:cs="Times New Roman"/>
          <w:szCs w:val="22"/>
        </w:rPr>
        <w:t>d</w:t>
      </w:r>
      <w:r w:rsidRPr="007E5745">
        <w:rPr>
          <w:rFonts w:cs="Times New Roman"/>
          <w:szCs w:val="22"/>
        </w:rPr>
        <w:t xml:space="preserve"> as</w:t>
      </w:r>
      <w:r>
        <w:rPr>
          <w:rFonts w:cs="Times New Roman"/>
          <w:szCs w:val="22"/>
        </w:rPr>
        <w:t xml:space="preserve"> the viewfinder) and</w:t>
      </w:r>
      <w:r w:rsidRPr="007E5745">
        <w:rPr>
          <w:rFonts w:cs="Times New Roman"/>
          <w:szCs w:val="22"/>
        </w:rPr>
        <w:t xml:space="preserve"> another video processing app</w:t>
      </w:r>
      <w:r>
        <w:rPr>
          <w:rFonts w:cs="Times New Roman"/>
          <w:szCs w:val="22"/>
        </w:rPr>
        <w:t>, Light,</w:t>
      </w:r>
      <w:r w:rsidRPr="007E5745">
        <w:rPr>
          <w:rFonts w:cs="Times New Roman"/>
          <w:szCs w:val="22"/>
        </w:rPr>
        <w:t xml:space="preserve"> released o</w:t>
      </w:r>
      <w:r>
        <w:rPr>
          <w:rFonts w:cs="Times New Roman"/>
          <w:szCs w:val="22"/>
        </w:rPr>
        <w:t>nly months before. Light created</w:t>
      </w:r>
      <w:r w:rsidRPr="007E5745">
        <w:rPr>
          <w:rFonts w:cs="Times New Roman"/>
          <w:szCs w:val="22"/>
        </w:rPr>
        <w:t xml:space="preserve"> short, stop-motion videos by recording one frame a second for approximately ten seconds. Both Vine and light </w:t>
      </w:r>
      <w:r>
        <w:rPr>
          <w:rFonts w:cs="Times New Roman"/>
          <w:szCs w:val="22"/>
        </w:rPr>
        <w:t>were</w:t>
      </w:r>
      <w:r w:rsidRPr="007E5745">
        <w:rPr>
          <w:rFonts w:cs="Times New Roman"/>
          <w:szCs w:val="22"/>
        </w:rPr>
        <w:t xml:space="preserve"> great examples of tools of interest to those fascinated with </w:t>
      </w:r>
      <w:r>
        <w:rPr>
          <w:rFonts w:cs="Times New Roman"/>
          <w:szCs w:val="22"/>
        </w:rPr>
        <w:t>‘</w:t>
      </w:r>
      <w:r w:rsidRPr="007E5745">
        <w:rPr>
          <w:rFonts w:cs="Times New Roman"/>
          <w:szCs w:val="22"/>
        </w:rPr>
        <w:t>light weight, ready to hand video documentation practices that want to seriously engage with and intersect the everyday</w:t>
      </w:r>
      <w:r>
        <w:rPr>
          <w:rFonts w:cs="Times New Roman"/>
          <w:szCs w:val="22"/>
        </w:rPr>
        <w:t>’ in a way similar to that trail blazed by videoblogs</w:t>
      </w:r>
      <w:r w:rsidRPr="007E5745">
        <w:rPr>
          <w:rFonts w:cs="Times New Roman"/>
          <w:szCs w:val="22"/>
        </w:rPr>
        <w:t>.</w:t>
      </w:r>
      <w:r w:rsidRPr="007E5745">
        <w:rPr>
          <w:rStyle w:val="FootnoteReference"/>
          <w:szCs w:val="22"/>
        </w:rPr>
        <w:footnoteReference w:id="42"/>
      </w:r>
      <w:r w:rsidRPr="007E5745">
        <w:rPr>
          <w:rFonts w:cs="Times New Roman"/>
          <w:szCs w:val="22"/>
        </w:rPr>
        <w:t xml:space="preserve"> </w:t>
      </w:r>
    </w:p>
    <w:p w14:paraId="794B7AA3" w14:textId="77777777" w:rsidR="007703BF" w:rsidRDefault="007703BF" w:rsidP="007703BF">
      <w:pPr>
        <w:pStyle w:val="BodyText"/>
        <w:rPr>
          <w:rFonts w:cs="Times New Roman"/>
          <w:szCs w:val="22"/>
        </w:rPr>
      </w:pPr>
    </w:p>
    <w:p w14:paraId="5FACBEAB" w14:textId="77777777" w:rsidR="007703BF" w:rsidRPr="007E5745" w:rsidRDefault="007703BF" w:rsidP="007703BF">
      <w:pPr>
        <w:pStyle w:val="BodyText"/>
        <w:rPr>
          <w:rFonts w:cs="Times New Roman"/>
        </w:rPr>
      </w:pPr>
      <w:r>
        <w:rPr>
          <w:rFonts w:cs="Times New Roman"/>
        </w:rPr>
        <w:t>Meanwhile, QuickTime continued to be developed by Apple, and i</w:t>
      </w:r>
      <w:r w:rsidRPr="007E5745">
        <w:rPr>
          <w:rFonts w:cs="Times New Roman"/>
        </w:rPr>
        <w:t>n March 2012, QuickTime 10.2 was launched, supporting more social sharing, allowing user</w:t>
      </w:r>
      <w:r>
        <w:rPr>
          <w:rFonts w:cs="Times New Roman"/>
        </w:rPr>
        <w:t>s</w:t>
      </w:r>
      <w:r w:rsidRPr="007E5745">
        <w:rPr>
          <w:rFonts w:cs="Times New Roman"/>
        </w:rPr>
        <w:t xml:space="preserve"> to share </w:t>
      </w:r>
      <w:r>
        <w:rPr>
          <w:rFonts w:cs="Times New Roman"/>
        </w:rPr>
        <w:t xml:space="preserve">their videos </w:t>
      </w:r>
      <w:r w:rsidRPr="007E5745">
        <w:rPr>
          <w:rFonts w:cs="Times New Roman"/>
        </w:rPr>
        <w:t xml:space="preserve">instantly to </w:t>
      </w:r>
      <w:r>
        <w:rPr>
          <w:rFonts w:cs="Times New Roman"/>
        </w:rPr>
        <w:t>either</w:t>
      </w:r>
      <w:r w:rsidRPr="007E5745">
        <w:rPr>
          <w:rFonts w:cs="Times New Roman"/>
        </w:rPr>
        <w:t xml:space="preserve"> </w:t>
      </w:r>
      <w:r>
        <w:rPr>
          <w:rFonts w:cs="Times New Roman"/>
        </w:rPr>
        <w:t>email, YouTube or Facebook</w:t>
      </w:r>
      <w:r w:rsidRPr="007E5745">
        <w:rPr>
          <w:rFonts w:cs="Times New Roman"/>
        </w:rPr>
        <w:t xml:space="preserve"> but also directly to devices, su</w:t>
      </w:r>
      <w:r>
        <w:rPr>
          <w:rFonts w:cs="Times New Roman"/>
        </w:rPr>
        <w:t>ch as iPhone, iPod and Apple TV. The</w:t>
      </w:r>
      <w:r w:rsidRPr="007E5745">
        <w:rPr>
          <w:rFonts w:cs="Times New Roman"/>
        </w:rPr>
        <w:t xml:space="preserve"> history of QuickTime </w:t>
      </w:r>
      <w:r>
        <w:rPr>
          <w:rFonts w:cs="Times New Roman"/>
        </w:rPr>
        <w:t>documents</w:t>
      </w:r>
      <w:r w:rsidRPr="007E5745">
        <w:rPr>
          <w:rFonts w:cs="Times New Roman"/>
        </w:rPr>
        <w:t xml:space="preserve"> a codec that developed from a very technically complex software package (media player and codec), requiring expert knowledge of the requirements of formats and compression, into </w:t>
      </w:r>
      <w:r>
        <w:rPr>
          <w:rFonts w:cs="Times New Roman"/>
        </w:rPr>
        <w:t>an abstracted</w:t>
      </w:r>
      <w:r w:rsidRPr="007E5745">
        <w:rPr>
          <w:rFonts w:cs="Times New Roman"/>
        </w:rPr>
        <w:t xml:space="preserve"> social media </w:t>
      </w:r>
      <w:r>
        <w:rPr>
          <w:rFonts w:cs="Times New Roman"/>
        </w:rPr>
        <w:t>aware framework</w:t>
      </w:r>
      <w:r w:rsidRPr="007E5745">
        <w:rPr>
          <w:rFonts w:cs="Times New Roman"/>
        </w:rPr>
        <w:t xml:space="preserve">, allowing the quick and easy processing of audio-visual data. In its </w:t>
      </w:r>
      <w:r>
        <w:rPr>
          <w:rFonts w:cs="Times New Roman"/>
        </w:rPr>
        <w:t>last</w:t>
      </w:r>
      <w:r w:rsidRPr="007E5745">
        <w:rPr>
          <w:rFonts w:cs="Times New Roman"/>
        </w:rPr>
        <w:t xml:space="preserve"> iteration, QuickTime also made sharing data across the internet very simple. What is interesting is that in the period between 2005 and 2009, in which QuickTime was, by any means, a stable codec, with </w:t>
      </w:r>
      <w:r>
        <w:rPr>
          <w:rFonts w:cs="Times New Roman"/>
        </w:rPr>
        <w:t>relatively minor upgrades</w:t>
      </w:r>
      <w:r w:rsidRPr="007E5745">
        <w:rPr>
          <w:rFonts w:cs="Times New Roman"/>
        </w:rPr>
        <w:t xml:space="preserve">, the videoblogging community was at its most active. I </w:t>
      </w:r>
      <w:r>
        <w:rPr>
          <w:rFonts w:cs="Times New Roman"/>
        </w:rPr>
        <w:t>merely note</w:t>
      </w:r>
      <w:r w:rsidRPr="007E5745">
        <w:rPr>
          <w:rFonts w:cs="Times New Roman"/>
        </w:rPr>
        <w:t xml:space="preserve"> that the relative stability of QuickTime </w:t>
      </w:r>
      <w:r>
        <w:rPr>
          <w:rFonts w:cs="Times New Roman"/>
        </w:rPr>
        <w:t>might have contributed to</w:t>
      </w:r>
      <w:r w:rsidRPr="007E5745">
        <w:rPr>
          <w:rFonts w:cs="Times New Roman"/>
        </w:rPr>
        <w:t xml:space="preserve"> the emergence and relative success of videoblogging. A lot of the discussions early on within</w:t>
      </w:r>
      <w:r>
        <w:rPr>
          <w:rFonts w:cs="Times New Roman"/>
        </w:rPr>
        <w:t xml:space="preserve"> the community</w:t>
      </w:r>
      <w:r w:rsidRPr="007E5745">
        <w:rPr>
          <w:rFonts w:cs="Times New Roman"/>
        </w:rPr>
        <w:t xml:space="preserve"> circled around the problem of negotiating a rapidly changing technological landscape</w:t>
      </w:r>
      <w:r>
        <w:rPr>
          <w:rFonts w:cs="Times New Roman"/>
        </w:rPr>
        <w:t xml:space="preserve"> and QuickTime made this relatively easier. F</w:t>
      </w:r>
      <w:r w:rsidRPr="007E5745">
        <w:rPr>
          <w:rFonts w:cs="Times New Roman"/>
        </w:rPr>
        <w:t>or the</w:t>
      </w:r>
      <w:r>
        <w:rPr>
          <w:rFonts w:cs="Times New Roman"/>
        </w:rPr>
        <w:t xml:space="preserve"> majority of this chapter of the</w:t>
      </w:r>
      <w:r w:rsidRPr="007E5745">
        <w:rPr>
          <w:rFonts w:cs="Times New Roman"/>
        </w:rPr>
        <w:t xml:space="preserve"> videoblogging </w:t>
      </w:r>
      <w:r>
        <w:rPr>
          <w:rFonts w:cs="Times New Roman"/>
        </w:rPr>
        <w:t>‘</w:t>
      </w:r>
      <w:r w:rsidRPr="007E5745">
        <w:rPr>
          <w:rFonts w:cs="Times New Roman"/>
        </w:rPr>
        <w:t>era</w:t>
      </w:r>
      <w:r>
        <w:rPr>
          <w:rFonts w:cs="Times New Roman"/>
        </w:rPr>
        <w:t>’</w:t>
      </w:r>
      <w:r w:rsidRPr="007E5745">
        <w:rPr>
          <w:rFonts w:cs="Times New Roman"/>
        </w:rPr>
        <w:t xml:space="preserve"> one of the most important technologies used by the community was actually relatively stable. </w:t>
      </w:r>
      <w:r>
        <w:rPr>
          <w:rFonts w:cs="Times New Roman"/>
        </w:rPr>
        <w:t>The</w:t>
      </w:r>
      <w:r w:rsidRPr="007E5745">
        <w:rPr>
          <w:rFonts w:cs="Times New Roman"/>
        </w:rPr>
        <w:t xml:space="preserve"> conditions of possibility for the videoblogging practice rests partially upon the fact that Apple </w:t>
      </w:r>
      <w:r>
        <w:rPr>
          <w:rFonts w:cs="Times New Roman"/>
        </w:rPr>
        <w:t>slowed</w:t>
      </w:r>
      <w:r w:rsidRPr="007E5745">
        <w:rPr>
          <w:rFonts w:cs="Times New Roman"/>
        </w:rPr>
        <w:t xml:space="preserve"> their QuickTime releases as they were in the process of modernising their </w:t>
      </w:r>
      <w:r>
        <w:rPr>
          <w:rFonts w:cs="Times New Roman"/>
        </w:rPr>
        <w:t>operating system and hardware.</w:t>
      </w:r>
      <w:r>
        <w:rPr>
          <w:rStyle w:val="FootnoteReference"/>
        </w:rPr>
        <w:footnoteReference w:id="43"/>
      </w:r>
      <w:r>
        <w:rPr>
          <w:rFonts w:cs="Times New Roman"/>
        </w:rPr>
        <w:t xml:space="preserve"> </w:t>
      </w:r>
    </w:p>
    <w:p w14:paraId="011B7EEA" w14:textId="77777777" w:rsidR="007703BF" w:rsidRDefault="007703BF" w:rsidP="007703BF">
      <w:pPr>
        <w:pStyle w:val="BodyText"/>
        <w:rPr>
          <w:rFonts w:cs="Times New Roman"/>
          <w:szCs w:val="22"/>
        </w:rPr>
      </w:pPr>
    </w:p>
    <w:p w14:paraId="16E093DA" w14:textId="77777777" w:rsidR="007703BF" w:rsidRDefault="007703BF" w:rsidP="007703BF">
      <w:pPr>
        <w:pStyle w:val="BodyText"/>
        <w:rPr>
          <w:rFonts w:cs="Times New Roman"/>
          <w:szCs w:val="22"/>
        </w:rPr>
      </w:pPr>
      <w:r>
        <w:rPr>
          <w:rFonts w:cs="Times New Roman"/>
          <w:szCs w:val="22"/>
        </w:rPr>
        <w:t xml:space="preserve">In 2013, Instagram, an </w:t>
      </w:r>
      <w:r w:rsidRPr="007E5745">
        <w:rPr>
          <w:rFonts w:cs="Times New Roman"/>
          <w:szCs w:val="22"/>
        </w:rPr>
        <w:t>established photosharing site recently purchased by Facebook, launched video as pa</w:t>
      </w:r>
      <w:r>
        <w:rPr>
          <w:rFonts w:cs="Times New Roman"/>
          <w:szCs w:val="22"/>
        </w:rPr>
        <w:t>rt of their service. This allowed</w:t>
      </w:r>
      <w:r w:rsidRPr="007E5745">
        <w:rPr>
          <w:rFonts w:cs="Times New Roman"/>
          <w:szCs w:val="22"/>
        </w:rPr>
        <w:t xml:space="preserve"> up to 15 seconds of video to be recor</w:t>
      </w:r>
      <w:r>
        <w:rPr>
          <w:rFonts w:cs="Times New Roman"/>
          <w:szCs w:val="22"/>
        </w:rPr>
        <w:t xml:space="preserve">ded. The method of capturing video in Vine and Instagram </w:t>
      </w:r>
      <w:r w:rsidRPr="007E5745">
        <w:rPr>
          <w:rFonts w:cs="Times New Roman"/>
          <w:szCs w:val="22"/>
        </w:rPr>
        <w:t>(tapping finger on viewfinder in Vine</w:t>
      </w:r>
      <w:r>
        <w:rPr>
          <w:rFonts w:cs="Times New Roman"/>
          <w:szCs w:val="22"/>
        </w:rPr>
        <w:t xml:space="preserve">, </w:t>
      </w:r>
      <w:r w:rsidRPr="007E5745">
        <w:rPr>
          <w:rFonts w:cs="Times New Roman"/>
          <w:szCs w:val="22"/>
        </w:rPr>
        <w:t>and pressing a</w:t>
      </w:r>
      <w:r>
        <w:rPr>
          <w:rFonts w:cs="Times New Roman"/>
          <w:szCs w:val="22"/>
        </w:rPr>
        <w:t>nd</w:t>
      </w:r>
      <w:r w:rsidRPr="007E5745">
        <w:rPr>
          <w:rFonts w:cs="Times New Roman"/>
          <w:szCs w:val="22"/>
        </w:rPr>
        <w:t xml:space="preserve"> releasing finger on record button in Instagram video)</w:t>
      </w:r>
      <w:r>
        <w:rPr>
          <w:rFonts w:cs="Times New Roman"/>
          <w:szCs w:val="22"/>
        </w:rPr>
        <w:t xml:space="preserve"> produced a similar aesthetic. This</w:t>
      </w:r>
      <w:r w:rsidRPr="007E5745">
        <w:rPr>
          <w:rFonts w:cs="Times New Roman"/>
          <w:szCs w:val="22"/>
        </w:rPr>
        <w:t xml:space="preserve"> created a comparable effect to the fast-edits of early vide</w:t>
      </w:r>
      <w:r>
        <w:rPr>
          <w:rFonts w:cs="Times New Roman"/>
          <w:szCs w:val="22"/>
        </w:rPr>
        <w:t>oblogging. Whereas it c</w:t>
      </w:r>
      <w:r w:rsidRPr="007E5745">
        <w:rPr>
          <w:rFonts w:cs="Times New Roman"/>
          <w:szCs w:val="22"/>
        </w:rPr>
        <w:t xml:space="preserve">ould take the videoblogger </w:t>
      </w:r>
      <w:r>
        <w:rPr>
          <w:rFonts w:cs="Times New Roman"/>
          <w:szCs w:val="22"/>
        </w:rPr>
        <w:t>a long time</w:t>
      </w:r>
      <w:r w:rsidRPr="007E5745">
        <w:rPr>
          <w:rFonts w:cs="Times New Roman"/>
          <w:szCs w:val="22"/>
        </w:rPr>
        <w:t xml:space="preserve"> to create this effect in software packages such as iMovie, Final Cut Pro or QuickTime, here the process </w:t>
      </w:r>
      <w:r>
        <w:rPr>
          <w:rFonts w:cs="Times New Roman"/>
          <w:szCs w:val="22"/>
        </w:rPr>
        <w:t>wa</w:t>
      </w:r>
      <w:r w:rsidRPr="007E5745">
        <w:rPr>
          <w:rFonts w:cs="Times New Roman"/>
          <w:szCs w:val="22"/>
        </w:rPr>
        <w:t xml:space="preserve">s automated and </w:t>
      </w:r>
      <w:r>
        <w:rPr>
          <w:rFonts w:cs="Times New Roman"/>
          <w:szCs w:val="22"/>
        </w:rPr>
        <w:t>user friendly</w:t>
      </w:r>
      <w:r w:rsidRPr="007E5745">
        <w:rPr>
          <w:rFonts w:cs="Times New Roman"/>
          <w:szCs w:val="22"/>
        </w:rPr>
        <w:t xml:space="preserve">. In many ways, then, the more recent applications and software packages that handle online video, have taken the videoblogging practices, automated, simplified and streamlined them, so that the videoblogging aesthetic is now available at the click of a button. </w:t>
      </w:r>
    </w:p>
    <w:p w14:paraId="4094D88E" w14:textId="77777777" w:rsidR="007703BF" w:rsidRDefault="007703BF" w:rsidP="007703BF">
      <w:pPr>
        <w:pStyle w:val="BodyText"/>
        <w:rPr>
          <w:rFonts w:cs="Times New Roman"/>
        </w:rPr>
      </w:pPr>
    </w:p>
    <w:p w14:paraId="29449412" w14:textId="77777777" w:rsidR="007703BF" w:rsidRDefault="007703BF" w:rsidP="007703BF">
      <w:pPr>
        <w:pStyle w:val="BodyText"/>
        <w:rPr>
          <w:rFonts w:cs="Times New Roman"/>
          <w:szCs w:val="22"/>
        </w:rPr>
      </w:pPr>
      <w:r>
        <w:rPr>
          <w:rFonts w:cs="Times New Roman"/>
          <w:szCs w:val="22"/>
        </w:rPr>
        <w:t>Videoblogging</w:t>
      </w:r>
      <w:r w:rsidRPr="007E5745">
        <w:rPr>
          <w:rFonts w:cs="Times New Roman"/>
          <w:szCs w:val="22"/>
        </w:rPr>
        <w:t xml:space="preserve"> </w:t>
      </w:r>
      <w:r>
        <w:rPr>
          <w:rFonts w:cs="Times New Roman"/>
          <w:szCs w:val="22"/>
        </w:rPr>
        <w:t>r</w:t>
      </w:r>
      <w:r w:rsidRPr="007E5745">
        <w:rPr>
          <w:rFonts w:cs="Times New Roman"/>
          <w:szCs w:val="22"/>
        </w:rPr>
        <w:t xml:space="preserve">emained a marginal practice for a long time, although recent years have seen the success of a younger generation of videobloggers who are creating global brands for themselves, see for instance Michelle Phan, a beauty vlogger </w:t>
      </w:r>
      <w:r>
        <w:rPr>
          <w:rFonts w:cs="Times New Roman"/>
          <w:szCs w:val="22"/>
        </w:rPr>
        <w:t>who has an impressive 6.7 million subscribers.</w:t>
      </w:r>
      <w:r>
        <w:rPr>
          <w:rStyle w:val="FootnoteReference"/>
          <w:szCs w:val="22"/>
        </w:rPr>
        <w:footnoteReference w:id="44"/>
      </w:r>
      <w:r>
        <w:rPr>
          <w:rFonts w:cs="Times New Roman"/>
          <w:szCs w:val="22"/>
        </w:rPr>
        <w:t xml:space="preserve"> Phan</w:t>
      </w:r>
      <w:r w:rsidRPr="007E5745">
        <w:rPr>
          <w:rFonts w:cs="Times New Roman"/>
          <w:szCs w:val="22"/>
        </w:rPr>
        <w:t xml:space="preserve"> posts tutorials about makeup and </w:t>
      </w:r>
      <w:r>
        <w:rPr>
          <w:rFonts w:cs="Times New Roman"/>
          <w:szCs w:val="22"/>
        </w:rPr>
        <w:t xml:space="preserve">posts </w:t>
      </w:r>
      <w:r w:rsidRPr="007E5745">
        <w:rPr>
          <w:rFonts w:cs="Times New Roman"/>
          <w:szCs w:val="22"/>
        </w:rPr>
        <w:t xml:space="preserve">life advice </w:t>
      </w:r>
      <w:r>
        <w:rPr>
          <w:rFonts w:cs="Times New Roman"/>
          <w:szCs w:val="22"/>
        </w:rPr>
        <w:t xml:space="preserve">to her followers. Another example is British vlogger </w:t>
      </w:r>
      <w:r w:rsidRPr="00003396">
        <w:rPr>
          <w:rFonts w:cs="Times New Roman"/>
          <w:szCs w:val="22"/>
        </w:rPr>
        <w:t>Zoe Elizabeth Sugg</w:t>
      </w:r>
      <w:r>
        <w:rPr>
          <w:rFonts w:cs="Times New Roman"/>
          <w:szCs w:val="22"/>
        </w:rPr>
        <w:t>, better knows as Zoella, who has monetised her beauty and lifestyle YouTube channel into a multi-million pound business.</w:t>
      </w:r>
      <w:r>
        <w:rPr>
          <w:rStyle w:val="FootnoteReference"/>
          <w:szCs w:val="22"/>
        </w:rPr>
        <w:footnoteReference w:id="45"/>
      </w:r>
      <w:r>
        <w:rPr>
          <w:rFonts w:cs="Times New Roman"/>
          <w:szCs w:val="22"/>
        </w:rPr>
        <w:t xml:space="preserve"> Since becoming ‘internet famous’, she has written a book, launched her own line of beauty products, started a WH Smiths book club and designed a range of stationary for them. Her YouTube channel attracts over a million views per episode, and she can charge up to £20k for endorsements on her channel or Instagram page. Clearly, video online has changed dramatically in just a decade.</w:t>
      </w:r>
      <w:r>
        <w:rPr>
          <w:rStyle w:val="FootnoteReference"/>
          <w:szCs w:val="22"/>
        </w:rPr>
        <w:footnoteReference w:id="46"/>
      </w:r>
      <w:r>
        <w:rPr>
          <w:rFonts w:cs="Times New Roman"/>
          <w:szCs w:val="22"/>
        </w:rPr>
        <w:t xml:space="preserve"> </w:t>
      </w:r>
    </w:p>
    <w:p w14:paraId="46F1357B" w14:textId="77777777" w:rsidR="007703BF" w:rsidRDefault="007703BF" w:rsidP="007703BF">
      <w:pPr>
        <w:pStyle w:val="BodyText"/>
        <w:rPr>
          <w:rFonts w:cs="Times New Roman"/>
        </w:rPr>
      </w:pPr>
    </w:p>
    <w:p w14:paraId="2E9D7957" w14:textId="77777777" w:rsidR="007703BF" w:rsidRDefault="007703BF" w:rsidP="007703BF">
      <w:pPr>
        <w:pStyle w:val="BodyText"/>
        <w:rPr>
          <w:rFonts w:cs="Times New Roman"/>
          <w:szCs w:val="22"/>
          <w:lang w:val="en-US"/>
        </w:rPr>
      </w:pPr>
      <w:r>
        <w:rPr>
          <w:rFonts w:cs="Times New Roman"/>
          <w:szCs w:val="22"/>
        </w:rPr>
        <w:t xml:space="preserve">One of the </w:t>
      </w:r>
      <w:r w:rsidRPr="007E5745">
        <w:rPr>
          <w:rFonts w:cs="Times New Roman"/>
          <w:szCs w:val="22"/>
        </w:rPr>
        <w:t xml:space="preserve">interesting </w:t>
      </w:r>
      <w:r>
        <w:rPr>
          <w:rFonts w:cs="Times New Roman"/>
          <w:szCs w:val="22"/>
        </w:rPr>
        <w:t xml:space="preserve">things about the period 2004-2009 </w:t>
      </w:r>
      <w:r w:rsidRPr="007E5745">
        <w:rPr>
          <w:rFonts w:cs="Times New Roman"/>
          <w:szCs w:val="22"/>
        </w:rPr>
        <w:t xml:space="preserve">is the extent to which the self-identity of the videoblogger and the platform technologies were continually </w:t>
      </w:r>
      <w:r>
        <w:rPr>
          <w:rFonts w:cs="Times New Roman"/>
          <w:szCs w:val="22"/>
        </w:rPr>
        <w:t>contested</w:t>
      </w:r>
      <w:r w:rsidRPr="007E5745">
        <w:rPr>
          <w:rFonts w:cs="Times New Roman"/>
          <w:szCs w:val="22"/>
        </w:rPr>
        <w:t xml:space="preserve"> by the </w:t>
      </w:r>
      <w:r>
        <w:rPr>
          <w:rFonts w:cs="Times New Roman"/>
          <w:szCs w:val="22"/>
        </w:rPr>
        <w:t>community</w:t>
      </w:r>
      <w:r w:rsidRPr="007E5745">
        <w:rPr>
          <w:rFonts w:cs="Times New Roman"/>
          <w:szCs w:val="22"/>
        </w:rPr>
        <w:t xml:space="preserve">. Even as the technologies began to encode certain practices, the generally high technical competence of the videobloggers meant that they could always choose to reject or unpick a particular delegation of their practice. This placed the videobloggers in an interesting position of power in relation to the platform developers (who also </w:t>
      </w:r>
      <w:r>
        <w:rPr>
          <w:rFonts w:cs="Times New Roman"/>
          <w:szCs w:val="22"/>
        </w:rPr>
        <w:t xml:space="preserve">often </w:t>
      </w:r>
      <w:r w:rsidRPr="007E5745">
        <w:rPr>
          <w:rFonts w:cs="Times New Roman"/>
          <w:szCs w:val="22"/>
        </w:rPr>
        <w:t xml:space="preserve">included the videobloggers themselves). </w:t>
      </w:r>
      <w:r>
        <w:rPr>
          <w:rFonts w:cs="Times New Roman"/>
          <w:szCs w:val="22"/>
        </w:rPr>
        <w:t>In effect this often meant that</w:t>
      </w:r>
      <w:r w:rsidRPr="007E5745">
        <w:rPr>
          <w:rFonts w:cs="Times New Roman"/>
          <w:szCs w:val="22"/>
        </w:rPr>
        <w:t xml:space="preserve"> the developers had to woo the videobloggers and thus enrol them into using their systems by making the pl</w:t>
      </w:r>
      <w:r>
        <w:rPr>
          <w:rFonts w:cs="Times New Roman"/>
          <w:szCs w:val="22"/>
        </w:rPr>
        <w:t>atform technologies themselves ‘looser’</w:t>
      </w:r>
      <w:r w:rsidRPr="007E5745">
        <w:rPr>
          <w:rFonts w:cs="Times New Roman"/>
          <w:szCs w:val="22"/>
        </w:rPr>
        <w:t xml:space="preserve"> and hence more customizable. This also meant that the ability for this platform to create any sense of lock-in, or loyalty, was </w:t>
      </w:r>
      <w:r>
        <w:rPr>
          <w:rFonts w:cs="Times New Roman"/>
          <w:szCs w:val="22"/>
        </w:rPr>
        <w:t>limited</w:t>
      </w:r>
      <w:r w:rsidRPr="007E5745">
        <w:rPr>
          <w:rFonts w:cs="Times New Roman"/>
          <w:szCs w:val="22"/>
        </w:rPr>
        <w:t xml:space="preserve"> – which also potentially lessened any </w:t>
      </w:r>
      <w:r>
        <w:rPr>
          <w:rFonts w:cs="Times New Roman"/>
          <w:szCs w:val="22"/>
        </w:rPr>
        <w:t>commercialisation</w:t>
      </w:r>
      <w:r w:rsidRPr="007E5745">
        <w:rPr>
          <w:rFonts w:cs="Times New Roman"/>
          <w:szCs w:val="22"/>
        </w:rPr>
        <w:t xml:space="preserve"> strategies by the platform developers. This looser, open development method has resonance with free and open source software, and it is certainly the case that videobloggers had a relatively sophisticated understanding of, for example, intellectual property rights. YouTube, on the other hand, with its </w:t>
      </w:r>
      <w:r>
        <w:rPr>
          <w:rFonts w:cs="Times New Roman"/>
          <w:szCs w:val="22"/>
        </w:rPr>
        <w:t>flash-based</w:t>
      </w:r>
      <w:r w:rsidRPr="007E5745">
        <w:rPr>
          <w:rFonts w:cs="Times New Roman"/>
          <w:szCs w:val="22"/>
        </w:rPr>
        <w:t xml:space="preserve"> technologies and practices was swallowed </w:t>
      </w:r>
      <w:r>
        <w:rPr>
          <w:rFonts w:cs="Times New Roman"/>
          <w:szCs w:val="22"/>
        </w:rPr>
        <w:t>by</w:t>
      </w:r>
      <w:r w:rsidRPr="007E5745">
        <w:rPr>
          <w:rFonts w:cs="Times New Roman"/>
          <w:szCs w:val="22"/>
        </w:rPr>
        <w:t xml:space="preserve"> Google where it developed into a much more mainstream short-video platform.</w:t>
      </w:r>
      <w:r w:rsidRPr="007E5745">
        <w:rPr>
          <w:rStyle w:val="FootnoteReference"/>
          <w:szCs w:val="22"/>
        </w:rPr>
        <w:footnoteReference w:id="47"/>
      </w:r>
      <w:r w:rsidRPr="007E5745">
        <w:rPr>
          <w:rFonts w:cs="Times New Roman"/>
          <w:szCs w:val="22"/>
        </w:rPr>
        <w:t xml:space="preserve"> YouTube is also more clearly structured around a traditional notion of what video </w:t>
      </w:r>
      <w:r>
        <w:rPr>
          <w:rFonts w:cs="Times New Roman"/>
          <w:szCs w:val="22"/>
        </w:rPr>
        <w:t>‘</w:t>
      </w:r>
      <w:r w:rsidRPr="007E5745">
        <w:rPr>
          <w:rFonts w:cs="Times New Roman"/>
          <w:szCs w:val="22"/>
        </w:rPr>
        <w:t>should be</w:t>
      </w:r>
      <w:r>
        <w:rPr>
          <w:rFonts w:cs="Times New Roman"/>
          <w:szCs w:val="22"/>
        </w:rPr>
        <w:t>’</w:t>
      </w:r>
      <w:r w:rsidRPr="007E5745">
        <w:rPr>
          <w:rFonts w:cs="Times New Roman"/>
          <w:szCs w:val="22"/>
        </w:rPr>
        <w:t xml:space="preserve"> in as much as it is structured heavily around </w:t>
      </w:r>
      <w:r>
        <w:rPr>
          <w:rFonts w:cs="Times New Roman"/>
          <w:szCs w:val="22"/>
        </w:rPr>
        <w:t>‘</w:t>
      </w:r>
      <w:r w:rsidRPr="007E5745">
        <w:rPr>
          <w:rFonts w:cs="Times New Roman"/>
          <w:szCs w:val="22"/>
        </w:rPr>
        <w:t>hits</w:t>
      </w:r>
      <w:r>
        <w:rPr>
          <w:rFonts w:cs="Times New Roman"/>
          <w:szCs w:val="22"/>
        </w:rPr>
        <w:t>’</w:t>
      </w:r>
      <w:r w:rsidRPr="007E5745">
        <w:rPr>
          <w:rFonts w:cs="Times New Roman"/>
          <w:szCs w:val="22"/>
        </w:rPr>
        <w:t xml:space="preserve">, internet memes, popularity and </w:t>
      </w:r>
      <w:r>
        <w:rPr>
          <w:rFonts w:cs="Times New Roman"/>
          <w:szCs w:val="22"/>
        </w:rPr>
        <w:t>‘</w:t>
      </w:r>
      <w:r w:rsidRPr="007E5745">
        <w:rPr>
          <w:rFonts w:cs="Times New Roman"/>
          <w:szCs w:val="22"/>
        </w:rPr>
        <w:t>likes</w:t>
      </w:r>
      <w:r>
        <w:rPr>
          <w:rFonts w:cs="Times New Roman"/>
          <w:szCs w:val="22"/>
        </w:rPr>
        <w:t>’</w:t>
      </w:r>
      <w:r w:rsidRPr="007E5745">
        <w:rPr>
          <w:rFonts w:cs="Times New Roman"/>
          <w:szCs w:val="22"/>
        </w:rPr>
        <w:t xml:space="preserve">. </w:t>
      </w:r>
      <w:r w:rsidRPr="00D558EA">
        <w:rPr>
          <w:rFonts w:cs="Times New Roman"/>
          <w:szCs w:val="22"/>
        </w:rPr>
        <w:t xml:space="preserve">YouTube </w:t>
      </w:r>
      <w:r>
        <w:rPr>
          <w:rFonts w:cs="Times New Roman"/>
          <w:szCs w:val="22"/>
        </w:rPr>
        <w:t>tried</w:t>
      </w:r>
      <w:r w:rsidRPr="00D558EA">
        <w:rPr>
          <w:rFonts w:cs="Times New Roman"/>
          <w:szCs w:val="22"/>
        </w:rPr>
        <w:t xml:space="preserve"> to incentivise their users in other ways. </w:t>
      </w:r>
      <w:r w:rsidRPr="00D558EA">
        <w:rPr>
          <w:rFonts w:cs="Times New Roman"/>
          <w:szCs w:val="22"/>
          <w:lang w:val="en-US"/>
        </w:rPr>
        <w:t xml:space="preserve">The YouTube revenue-sharing program, which was launched in 2007, </w:t>
      </w:r>
      <w:r>
        <w:rPr>
          <w:rFonts w:cs="Times New Roman"/>
          <w:szCs w:val="22"/>
          <w:lang w:val="en-US"/>
        </w:rPr>
        <w:t xml:space="preserve">paid money </w:t>
      </w:r>
      <w:r w:rsidRPr="00D558EA">
        <w:rPr>
          <w:rFonts w:cs="Times New Roman"/>
          <w:szCs w:val="22"/>
          <w:lang w:val="en-US"/>
        </w:rPr>
        <w:t>for people to distribute their content on the platform. ‘Once a creator signed, Google would load up the channel with advertising, take a 45 percent cut of the resulting revenue, and hand over the rest. For many YouTube creators the money was an incentive to keep going but wasn’t enough to live</w:t>
      </w:r>
      <w:r>
        <w:rPr>
          <w:rFonts w:cs="Times New Roman"/>
          <w:szCs w:val="22"/>
          <w:lang w:val="en-US"/>
        </w:rPr>
        <w:t xml:space="preserve"> on. They still had to hustle’</w:t>
      </w:r>
      <w:r w:rsidRPr="00D558EA">
        <w:rPr>
          <w:rFonts w:cs="Times New Roman"/>
          <w:szCs w:val="22"/>
          <w:lang w:val="en-US"/>
        </w:rPr>
        <w:t>.</w:t>
      </w:r>
      <w:r>
        <w:rPr>
          <w:rStyle w:val="FootnoteReference"/>
          <w:szCs w:val="22"/>
          <w:lang w:val="en-US"/>
        </w:rPr>
        <w:footnoteReference w:id="48"/>
      </w:r>
      <w:r w:rsidRPr="00D558EA">
        <w:rPr>
          <w:rFonts w:cs="Times New Roman"/>
          <w:szCs w:val="22"/>
          <w:lang w:val="en-US"/>
        </w:rPr>
        <w:t xml:space="preserve"> </w:t>
      </w:r>
      <w:r>
        <w:rPr>
          <w:rFonts w:cs="Times New Roman"/>
          <w:szCs w:val="22"/>
          <w:lang w:val="en-US"/>
        </w:rPr>
        <w:t xml:space="preserve">But this point here is no doubt that the sphere of video as a grass roots experimental community was mostly over. </w:t>
      </w:r>
    </w:p>
    <w:p w14:paraId="6A44C749" w14:textId="77777777" w:rsidR="007703BF" w:rsidRPr="00D558EA" w:rsidRDefault="007703BF" w:rsidP="007703BF">
      <w:pPr>
        <w:pStyle w:val="BodyText"/>
        <w:rPr>
          <w:rFonts w:cs="Times New Roman"/>
          <w:szCs w:val="22"/>
          <w:lang w:val="en-US"/>
        </w:rPr>
      </w:pPr>
    </w:p>
    <w:p w14:paraId="6B9E1CB3" w14:textId="77777777" w:rsidR="0057037C" w:rsidRPr="007703BF" w:rsidRDefault="007703BF" w:rsidP="007703BF">
      <w:pPr>
        <w:pStyle w:val="BodyText"/>
        <w:rPr>
          <w:rFonts w:cs="Times New Roman"/>
        </w:rPr>
      </w:pPr>
      <w:r>
        <w:rPr>
          <w:rFonts w:cs="Times New Roman"/>
        </w:rPr>
        <w:t xml:space="preserve">Today we tend to take for granted these earlier technical systems, particularly important issues like the slow refinement of the video codecs that made online video possible at all. Nonetheless, as I have tried to show in this chapter, a number of technical preconditions, none of them easy, had to be resolved before they could be combined to create the beginnings of a video platform. A platform is a standardised technical architecture that simplifies, standardises and systematises a constellation of technologies. Once this is done, the drive to monopolise the platform takes place, and hence aggregate a massive user base which can then be monetised, for example through advertising. The classic instance of this process is, of course, YouTube which seeks very aggressively to preserve its quasi-monopoly over social media and hence to reap the profits from almost complete control of video online. </w:t>
      </w:r>
    </w:p>
    <w:sectPr w:rsidR="0057037C" w:rsidRPr="007703BF" w:rsidSect="0057037C">
      <w:footnotePr>
        <w:numStart w:val="148"/>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8A7C0" w14:textId="77777777" w:rsidR="007703BF" w:rsidRDefault="007703BF" w:rsidP="007703BF">
      <w:pPr>
        <w:spacing w:line="240" w:lineRule="auto"/>
      </w:pPr>
      <w:r>
        <w:separator/>
      </w:r>
    </w:p>
  </w:endnote>
  <w:endnote w:type="continuationSeparator" w:id="0">
    <w:p w14:paraId="231824D3" w14:textId="77777777" w:rsidR="007703BF" w:rsidRDefault="007703BF" w:rsidP="00770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eibei SC Bold">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FEF6C" w14:textId="77777777" w:rsidR="007703BF" w:rsidRDefault="007703BF" w:rsidP="007703BF">
      <w:pPr>
        <w:spacing w:line="240" w:lineRule="auto"/>
      </w:pPr>
      <w:r>
        <w:separator/>
      </w:r>
    </w:p>
  </w:footnote>
  <w:footnote w:type="continuationSeparator" w:id="0">
    <w:p w14:paraId="1EFE3A45" w14:textId="77777777" w:rsidR="007703BF" w:rsidRDefault="007703BF" w:rsidP="007703BF">
      <w:pPr>
        <w:spacing w:line="240" w:lineRule="auto"/>
      </w:pPr>
      <w:r>
        <w:continuationSeparator/>
      </w:r>
    </w:p>
  </w:footnote>
  <w:footnote w:id="1">
    <w:p w14:paraId="7CA46CDA" w14:textId="77777777" w:rsidR="007703BF" w:rsidRPr="000D1317" w:rsidRDefault="007703BF" w:rsidP="007703BF">
      <w:pPr>
        <w:pStyle w:val="FootnoteText"/>
      </w:pPr>
      <w:r>
        <w:rPr>
          <w:rStyle w:val="FootnoteReference"/>
        </w:rPr>
        <w:footnoteRef/>
      </w:r>
      <w:r>
        <w:t xml:space="preserve"> See for instance Sherry </w:t>
      </w:r>
      <w:r w:rsidRPr="004A1E53">
        <w:rPr>
          <w:lang w:val="en-US"/>
        </w:rPr>
        <w:t>Turkle, Life On the Screen. Identity in the Age of the Internet</w:t>
      </w:r>
      <w:r>
        <w:rPr>
          <w:lang w:val="en-US"/>
        </w:rPr>
        <w:t xml:space="preserve">; </w:t>
      </w:r>
      <w:r w:rsidRPr="00E51BE9">
        <w:rPr>
          <w:lang w:val="en-US"/>
        </w:rPr>
        <w:t xml:space="preserve">Kennedy, </w:t>
      </w:r>
      <w:r>
        <w:rPr>
          <w:lang w:val="en-US"/>
        </w:rPr>
        <w:t>‘</w:t>
      </w:r>
      <w:r w:rsidRPr="00E51BE9">
        <w:rPr>
          <w:lang w:val="en-US"/>
        </w:rPr>
        <w:t>Beyond Anonymity</w:t>
      </w:r>
      <w:r>
        <w:rPr>
          <w:lang w:val="en-US"/>
        </w:rPr>
        <w:t xml:space="preserve">’; Rheingold, </w:t>
      </w:r>
      <w:r w:rsidRPr="00CA07A3">
        <w:rPr>
          <w:i/>
          <w:lang w:val="en-US"/>
        </w:rPr>
        <w:t>Virtual Communities</w:t>
      </w:r>
      <w:r>
        <w:rPr>
          <w:lang w:val="en-US"/>
        </w:rPr>
        <w:t>;</w:t>
      </w:r>
      <w:r w:rsidRPr="00E51BE9">
        <w:rPr>
          <w:lang w:val="en-US"/>
        </w:rPr>
        <w:t xml:space="preserve"> </w:t>
      </w:r>
      <w:r>
        <w:rPr>
          <w:lang w:val="en-US"/>
        </w:rPr>
        <w:t>Jenk</w:t>
      </w:r>
      <w:r w:rsidRPr="00E51BE9">
        <w:rPr>
          <w:lang w:val="en-US"/>
        </w:rPr>
        <w:t>ins, Convergence Culture. Where Old and New Media Collide</w:t>
      </w:r>
      <w:r>
        <w:rPr>
          <w:lang w:val="en-US"/>
        </w:rPr>
        <w:t xml:space="preserve">; </w:t>
      </w:r>
      <w:r w:rsidRPr="00E51BE9">
        <w:rPr>
          <w:lang w:val="en-US"/>
        </w:rPr>
        <w:t>Castells, The Information Age. Vol. I: The Rise Of The Network Society, Castells, The Information Age. Vol. II: The Power Of Identity</w:t>
      </w:r>
      <w:r>
        <w:rPr>
          <w:lang w:val="en-US"/>
        </w:rPr>
        <w:t xml:space="preserve">; </w:t>
      </w:r>
      <w:r w:rsidRPr="000D1317">
        <w:t>Noble, Safiya Umoja. </w:t>
      </w:r>
      <w:r w:rsidRPr="000D1317">
        <w:rPr>
          <w:i/>
          <w:iCs/>
        </w:rPr>
        <w:t>Algorithms of Oppression: How search engines reinforce racism</w:t>
      </w:r>
      <w:r>
        <w:t xml:space="preserve">. NYU Press, 2018; </w:t>
      </w:r>
      <w:r w:rsidRPr="000D1317">
        <w:t>Abbate, Janet. </w:t>
      </w:r>
      <w:r w:rsidRPr="000D1317">
        <w:rPr>
          <w:i/>
          <w:iCs/>
        </w:rPr>
        <w:t>Recoding gender: Women's changing participation in computing</w:t>
      </w:r>
      <w:r>
        <w:t xml:space="preserve">. MIT Press, 2012; </w:t>
      </w:r>
      <w:r w:rsidRPr="000D1317">
        <w:t>Nagle, Angela. </w:t>
      </w:r>
      <w:r w:rsidRPr="000D1317">
        <w:rPr>
          <w:i/>
          <w:iCs/>
        </w:rPr>
        <w:t>Kill all normies: Online culture wars from 4chan and Tumblr to Trump and the alt-right</w:t>
      </w:r>
      <w:r>
        <w:t xml:space="preserve">. John Hunt Publishing, 2017; </w:t>
      </w:r>
      <w:r w:rsidRPr="000D1317">
        <w:t>Turkle, Sherry. </w:t>
      </w:r>
      <w:r w:rsidRPr="000D1317">
        <w:rPr>
          <w:i/>
          <w:iCs/>
        </w:rPr>
        <w:t>Alone together: Why we expect more from technology and less from each other</w:t>
      </w:r>
      <w:r>
        <w:t xml:space="preserve">. Hachette UK, 2017; </w:t>
      </w:r>
      <w:r w:rsidRPr="000D1317">
        <w:t>Pariser, Eli. </w:t>
      </w:r>
      <w:r w:rsidRPr="000D1317">
        <w:rPr>
          <w:i/>
          <w:iCs/>
        </w:rPr>
        <w:t>The filter bubble: What the Internet is hiding from you</w:t>
      </w:r>
      <w:r>
        <w:t xml:space="preserve">. Penguin UK, 2011; </w:t>
      </w:r>
      <w:r w:rsidRPr="000D1317">
        <w:t>Taylor, Astra. </w:t>
      </w:r>
      <w:r w:rsidRPr="000D1317">
        <w:rPr>
          <w:i/>
          <w:iCs/>
        </w:rPr>
        <w:t>The people's platform: Taking back power and culture in the digital age</w:t>
      </w:r>
      <w:r>
        <w:t xml:space="preserve">. Metropolitan books, 2014; </w:t>
      </w:r>
      <w:r w:rsidRPr="000D1317">
        <w:t>Carr, Nicholas. </w:t>
      </w:r>
      <w:r w:rsidRPr="000D1317">
        <w:rPr>
          <w:i/>
          <w:iCs/>
        </w:rPr>
        <w:t>The shallows: What the Internet is doing to our brains</w:t>
      </w:r>
      <w:r w:rsidRPr="000D1317">
        <w:t>. WW Norton &amp; Company, 2011.</w:t>
      </w:r>
    </w:p>
  </w:footnote>
  <w:footnote w:id="2">
    <w:p w14:paraId="4AF0D4E4" w14:textId="77777777" w:rsidR="007703BF" w:rsidRPr="00E51BE9" w:rsidRDefault="007703BF" w:rsidP="007703BF">
      <w:pPr>
        <w:pStyle w:val="FootnoteText"/>
        <w:rPr>
          <w:lang w:val="en-US"/>
        </w:rPr>
      </w:pPr>
      <w:r>
        <w:rPr>
          <w:rStyle w:val="FootnoteReference"/>
        </w:rPr>
        <w:footnoteRef/>
      </w:r>
      <w:r>
        <w:t xml:space="preserve"> For instance, see </w:t>
      </w:r>
      <w:r w:rsidRPr="00E51BE9">
        <w:rPr>
          <w:lang w:val="en-US"/>
        </w:rPr>
        <w:t xml:space="preserve">Kirschenbaum, </w:t>
      </w:r>
      <w:r>
        <w:rPr>
          <w:lang w:val="en-US"/>
        </w:rPr>
        <w:t>‘</w:t>
      </w:r>
      <w:r w:rsidRPr="00E51BE9">
        <w:rPr>
          <w:lang w:val="en-US"/>
        </w:rPr>
        <w:t>Extreme Inscription: The Grammatology of the Hard Drive</w:t>
      </w:r>
      <w:r>
        <w:rPr>
          <w:lang w:val="en-US"/>
        </w:rPr>
        <w:t xml:space="preserve">’; </w:t>
      </w:r>
      <w:r w:rsidRPr="00E51BE9">
        <w:rPr>
          <w:lang w:val="en-US"/>
        </w:rPr>
        <w:t>Berry</w:t>
      </w:r>
      <w:r>
        <w:rPr>
          <w:lang w:val="en-US"/>
        </w:rPr>
        <w:t xml:space="preserve">, </w:t>
      </w:r>
      <w:r w:rsidRPr="00093B0A">
        <w:rPr>
          <w:i/>
          <w:lang w:val="en-US"/>
        </w:rPr>
        <w:t>The Philosophy of Software: Code and Mediation in the Digital Age</w:t>
      </w:r>
      <w:r>
        <w:rPr>
          <w:lang w:val="en-US"/>
        </w:rPr>
        <w:t xml:space="preserve">; Alexander R. </w:t>
      </w:r>
      <w:r w:rsidRPr="00E51BE9">
        <w:rPr>
          <w:lang w:val="en-US"/>
        </w:rPr>
        <w:t xml:space="preserve">Galloway, </w:t>
      </w:r>
      <w:r w:rsidRPr="00093B0A">
        <w:rPr>
          <w:i/>
          <w:lang w:val="en-US"/>
        </w:rPr>
        <w:t>Protocol: How Control Exists After Decentralization</w:t>
      </w:r>
      <w:r>
        <w:rPr>
          <w:lang w:val="en-US"/>
        </w:rPr>
        <w:t>; Matthew Fuller,</w:t>
      </w:r>
      <w:r w:rsidRPr="00B96A3C">
        <w:rPr>
          <w:lang w:val="en-US"/>
        </w:rPr>
        <w:t xml:space="preserve"> </w:t>
      </w:r>
      <w:r w:rsidRPr="00093B0A">
        <w:rPr>
          <w:i/>
          <w:lang w:val="en-US"/>
        </w:rPr>
        <w:t>Software Studies: A Lexicon</w:t>
      </w:r>
      <w:r>
        <w:rPr>
          <w:lang w:val="en-US"/>
        </w:rPr>
        <w:t xml:space="preserve">, Cambridge: MIT Press: 2008; Ian </w:t>
      </w:r>
      <w:r w:rsidRPr="00B96A3C">
        <w:rPr>
          <w:lang w:val="en-US"/>
        </w:rPr>
        <w:t>Bogost</w:t>
      </w:r>
      <w:r>
        <w:rPr>
          <w:lang w:val="en-US"/>
        </w:rPr>
        <w:t xml:space="preserve"> </w:t>
      </w:r>
      <w:r w:rsidRPr="00093B0A">
        <w:rPr>
          <w:i/>
          <w:lang w:val="en-US"/>
        </w:rPr>
        <w:t>Alien Phenomenology, or What It’s Like to Be a Thing</w:t>
      </w:r>
      <w:r>
        <w:rPr>
          <w:lang w:val="en-US"/>
        </w:rPr>
        <w:t xml:space="preserve">, </w:t>
      </w:r>
      <w:r w:rsidRPr="00B96A3C">
        <w:rPr>
          <w:lang w:val="en-US"/>
        </w:rPr>
        <w:t>Minneapolis:</w:t>
      </w:r>
      <w:r>
        <w:rPr>
          <w:lang w:val="en-US"/>
        </w:rPr>
        <w:t xml:space="preserve"> University of Minnesota Press, 2012. </w:t>
      </w:r>
    </w:p>
  </w:footnote>
  <w:footnote w:id="3">
    <w:p w14:paraId="142405AC" w14:textId="77777777" w:rsidR="007703BF" w:rsidRPr="00093B0A" w:rsidRDefault="007703BF" w:rsidP="007703BF">
      <w:pPr>
        <w:pStyle w:val="FootnoteText"/>
      </w:pPr>
      <w:r>
        <w:rPr>
          <w:rStyle w:val="FootnoteReference"/>
        </w:rPr>
        <w:footnoteRef/>
      </w:r>
      <w:r>
        <w:t xml:space="preserve"> </w:t>
      </w:r>
      <w:r w:rsidRPr="00093B0A">
        <w:t xml:space="preserve">Ganaele Langlois, Fenwick McKelvey, Greg Elmer, and Kenneth Werbin. </w:t>
      </w:r>
      <w:r>
        <w:rPr>
          <w:lang w:val="en-US"/>
        </w:rPr>
        <w:t>‘</w:t>
      </w:r>
      <w:r w:rsidRPr="004A1E53">
        <w:rPr>
          <w:lang w:val="en-US"/>
        </w:rPr>
        <w:t>Mapping Commercial Web 2.0 Worlds: Towards a New Critical Ontogenesis</w:t>
      </w:r>
      <w:r>
        <w:rPr>
          <w:lang w:val="en-US"/>
        </w:rPr>
        <w:t>’.</w:t>
      </w:r>
      <w:r w:rsidRPr="004A1E53">
        <w:rPr>
          <w:lang w:val="en-US"/>
        </w:rPr>
        <w:t xml:space="preserve"> </w:t>
      </w:r>
      <w:r w:rsidRPr="00093B0A">
        <w:rPr>
          <w:i/>
          <w:iCs/>
        </w:rPr>
        <w:t>Fibreculture</w:t>
      </w:r>
      <w:r w:rsidRPr="00093B0A">
        <w:t xml:space="preserve"> 14 (2009): </w:t>
      </w:r>
      <w:r>
        <w:t xml:space="preserve">p. </w:t>
      </w:r>
      <w:r w:rsidRPr="00093B0A">
        <w:t>1-14.</w:t>
      </w:r>
    </w:p>
    <w:p w14:paraId="44FA5EF7" w14:textId="77777777" w:rsidR="007703BF" w:rsidRPr="004A1E53" w:rsidRDefault="007703BF" w:rsidP="007703BF">
      <w:pPr>
        <w:pStyle w:val="FootnoteText"/>
        <w:rPr>
          <w:lang w:val="en-US"/>
        </w:rPr>
      </w:pPr>
    </w:p>
  </w:footnote>
  <w:footnote w:id="4">
    <w:p w14:paraId="541A0E82" w14:textId="77777777" w:rsidR="007703BF" w:rsidRPr="008751BD" w:rsidRDefault="007703BF" w:rsidP="007703BF">
      <w:pPr>
        <w:pStyle w:val="FootnoteText"/>
        <w:rPr>
          <w:lang w:val="en-US"/>
        </w:rPr>
      </w:pPr>
      <w:r>
        <w:rPr>
          <w:rStyle w:val="FootnoteReference"/>
        </w:rPr>
        <w:footnoteRef/>
      </w:r>
      <w:r>
        <w:t xml:space="preserve"> Janet </w:t>
      </w:r>
      <w:r>
        <w:rPr>
          <w:lang w:val="en-US"/>
        </w:rPr>
        <w:t>Abbate,</w:t>
      </w:r>
      <w:r w:rsidRPr="008751BD">
        <w:rPr>
          <w:lang w:val="en-US"/>
        </w:rPr>
        <w:t xml:space="preserve"> </w:t>
      </w:r>
      <w:r w:rsidRPr="008751BD">
        <w:rPr>
          <w:i/>
          <w:iCs/>
          <w:lang w:val="en-US"/>
        </w:rPr>
        <w:t>Inventing the Internet</w:t>
      </w:r>
      <w:r>
        <w:rPr>
          <w:lang w:val="en-US"/>
        </w:rPr>
        <w:t xml:space="preserve">, Cambridge, MA: MIT press, 2000, see also John Naughton, </w:t>
      </w:r>
      <w:r w:rsidRPr="008751BD">
        <w:rPr>
          <w:i/>
          <w:iCs/>
          <w:lang w:val="en-US"/>
        </w:rPr>
        <w:t>A Brief History of the Future</w:t>
      </w:r>
      <w:r>
        <w:rPr>
          <w:lang w:val="en-US"/>
        </w:rPr>
        <w:t>, London: Phoenix Press, 1999, Manuel Castells,</w:t>
      </w:r>
      <w:r w:rsidRPr="008751BD">
        <w:rPr>
          <w:lang w:val="en-US"/>
        </w:rPr>
        <w:t xml:space="preserve"> </w:t>
      </w:r>
      <w:r w:rsidRPr="008751BD">
        <w:rPr>
          <w:i/>
          <w:iCs/>
          <w:lang w:val="en-US"/>
        </w:rPr>
        <w:t>The Information Age. Vol. I: The Rise Of The Network Society</w:t>
      </w:r>
      <w:r>
        <w:rPr>
          <w:lang w:val="en-US"/>
        </w:rPr>
        <w:t>, Oxford/Cambridge: Blackwell,</w:t>
      </w:r>
      <w:r w:rsidRPr="008751BD">
        <w:rPr>
          <w:lang w:val="en-US"/>
        </w:rPr>
        <w:t xml:space="preserve"> </w:t>
      </w:r>
      <w:r>
        <w:rPr>
          <w:lang w:val="en-US"/>
        </w:rPr>
        <w:t>1996, Manuel Castells,</w:t>
      </w:r>
      <w:r w:rsidRPr="008751BD">
        <w:rPr>
          <w:i/>
          <w:iCs/>
          <w:lang w:val="en-US"/>
        </w:rPr>
        <w:t xml:space="preserve"> The Information Age. Vol. II: The Power Of Identity, </w:t>
      </w:r>
      <w:r w:rsidRPr="008751BD">
        <w:rPr>
          <w:lang w:val="en-US"/>
        </w:rPr>
        <w:t>Oxford/Cambridge: Blackwell</w:t>
      </w:r>
      <w:r>
        <w:rPr>
          <w:lang w:val="en-US"/>
        </w:rPr>
        <w:t>, 2000</w:t>
      </w:r>
      <w:r w:rsidRPr="008751BD">
        <w:rPr>
          <w:lang w:val="en-US"/>
        </w:rPr>
        <w:t xml:space="preserve">. Castells, M. (2001) </w:t>
      </w:r>
      <w:r w:rsidRPr="008751BD">
        <w:rPr>
          <w:i/>
          <w:iCs/>
          <w:lang w:val="en-US"/>
        </w:rPr>
        <w:t>The Internet Galaxy</w:t>
      </w:r>
      <w:r w:rsidRPr="008751BD">
        <w:rPr>
          <w:lang w:val="en-US"/>
        </w:rPr>
        <w:t xml:space="preserve">, Oxford/Cambridge: Blackwell. </w:t>
      </w:r>
    </w:p>
  </w:footnote>
  <w:footnote w:id="5">
    <w:p w14:paraId="06AB76D5" w14:textId="77777777" w:rsidR="007703BF" w:rsidRPr="003F1972" w:rsidRDefault="007703BF" w:rsidP="007703BF">
      <w:pPr>
        <w:pStyle w:val="FootnoteText"/>
        <w:rPr>
          <w:lang w:val="en-US"/>
        </w:rPr>
      </w:pPr>
      <w:r>
        <w:rPr>
          <w:rStyle w:val="FootnoteReference"/>
        </w:rPr>
        <w:footnoteRef/>
      </w:r>
      <w:r>
        <w:t xml:space="preserve"> Martin </w:t>
      </w:r>
      <w:r w:rsidRPr="003F1972">
        <w:rPr>
          <w:lang w:val="en-US"/>
        </w:rPr>
        <w:t>Campbell-Kelly</w:t>
      </w:r>
      <w:r>
        <w:rPr>
          <w:lang w:val="en-US"/>
        </w:rPr>
        <w:t xml:space="preserve"> and Daniel D. Garcia-Swartz, ‘</w:t>
      </w:r>
      <w:r w:rsidRPr="003F1972">
        <w:rPr>
          <w:lang w:val="en-US"/>
        </w:rPr>
        <w:t>The history of the internet: the missing narratives</w:t>
      </w:r>
      <w:r>
        <w:rPr>
          <w:lang w:val="en-US"/>
        </w:rPr>
        <w:t>’</w:t>
      </w:r>
      <w:r w:rsidRPr="003F1972">
        <w:rPr>
          <w:lang w:val="en-US"/>
        </w:rPr>
        <w:t xml:space="preserve">. </w:t>
      </w:r>
      <w:r w:rsidRPr="003F1972">
        <w:rPr>
          <w:i/>
          <w:iCs/>
          <w:lang w:val="en-US"/>
        </w:rPr>
        <w:t>Journal of Information Technology</w:t>
      </w:r>
      <w:r>
        <w:rPr>
          <w:lang w:val="en-US"/>
        </w:rPr>
        <w:t>, 28.1 (2013), p. 18</w:t>
      </w:r>
    </w:p>
  </w:footnote>
  <w:footnote w:id="6">
    <w:p w14:paraId="7AFA888A" w14:textId="77777777" w:rsidR="007703BF" w:rsidRPr="001B59D6" w:rsidRDefault="007703BF" w:rsidP="007703BF">
      <w:pPr>
        <w:pStyle w:val="FootnoteText"/>
        <w:rPr>
          <w:lang w:val="en-US"/>
        </w:rPr>
      </w:pPr>
      <w:r>
        <w:rPr>
          <w:rStyle w:val="FootnoteReference"/>
        </w:rPr>
        <w:footnoteRef/>
      </w:r>
      <w:r>
        <w:t xml:space="preserve"> </w:t>
      </w:r>
      <w:r>
        <w:rPr>
          <w:lang w:val="en-US"/>
        </w:rPr>
        <w:t>Abbate,</w:t>
      </w:r>
      <w:r w:rsidRPr="008751BD">
        <w:rPr>
          <w:lang w:val="en-US"/>
        </w:rPr>
        <w:t xml:space="preserve"> </w:t>
      </w:r>
      <w:r w:rsidRPr="008751BD">
        <w:rPr>
          <w:i/>
          <w:lang w:val="en-US"/>
        </w:rPr>
        <w:t>Inventing the Internet</w:t>
      </w:r>
      <w:r>
        <w:rPr>
          <w:lang w:val="en-US"/>
        </w:rPr>
        <w:t xml:space="preserve">, p. 214. See also Ted </w:t>
      </w:r>
      <w:r w:rsidRPr="00CF7AE5">
        <w:rPr>
          <w:lang w:val="en-US"/>
        </w:rPr>
        <w:t xml:space="preserve">Nelson, Branching presentational systems-Hypermedia, </w:t>
      </w:r>
      <w:r w:rsidRPr="00CF7AE5">
        <w:rPr>
          <w:i/>
          <w:lang w:val="en-US"/>
        </w:rPr>
        <w:t>Dream Machines</w:t>
      </w:r>
      <w:r w:rsidRPr="00CF7AE5">
        <w:rPr>
          <w:lang w:val="en-US"/>
        </w:rPr>
        <w:t xml:space="preserve">, </w:t>
      </w:r>
      <w:r>
        <w:rPr>
          <w:lang w:val="en-US"/>
        </w:rPr>
        <w:t xml:space="preserve">1974, pp. 44-45 and Noah Wardrip-Fruin </w:t>
      </w:r>
      <w:r w:rsidRPr="00CF7AE5">
        <w:rPr>
          <w:lang w:val="en-US"/>
        </w:rPr>
        <w:t xml:space="preserve">and </w:t>
      </w:r>
      <w:r>
        <w:rPr>
          <w:lang w:val="en-US"/>
        </w:rPr>
        <w:t>Nick Montfort,</w:t>
      </w:r>
      <w:r w:rsidRPr="00CF7AE5">
        <w:rPr>
          <w:lang w:val="en-US"/>
        </w:rPr>
        <w:t xml:space="preserve"> </w:t>
      </w:r>
      <w:r w:rsidRPr="00CF7AE5">
        <w:rPr>
          <w:i/>
          <w:lang w:val="en-US"/>
        </w:rPr>
        <w:t>The NewMediaReader</w:t>
      </w:r>
      <w:r>
        <w:rPr>
          <w:lang w:val="en-US"/>
        </w:rPr>
        <w:t>, Cambridge, MA: MIT Press, 2003.</w:t>
      </w:r>
    </w:p>
  </w:footnote>
  <w:footnote w:id="7">
    <w:p w14:paraId="78551B0D" w14:textId="77777777" w:rsidR="007703BF" w:rsidRPr="006530A8" w:rsidRDefault="007703BF" w:rsidP="007703BF">
      <w:pPr>
        <w:pStyle w:val="FootnoteText"/>
        <w:rPr>
          <w:lang w:val="en-US"/>
        </w:rPr>
      </w:pPr>
      <w:r>
        <w:rPr>
          <w:rStyle w:val="FootnoteReference"/>
        </w:rPr>
        <w:footnoteRef/>
      </w:r>
      <w:r>
        <w:t xml:space="preserve">Tim </w:t>
      </w:r>
      <w:r w:rsidRPr="006530A8">
        <w:rPr>
          <w:lang w:val="en-US"/>
        </w:rPr>
        <w:t xml:space="preserve">Berners-Lee, The World Wide Web: A very short personal history, </w:t>
      </w:r>
      <w:r>
        <w:rPr>
          <w:lang w:val="en-US"/>
        </w:rPr>
        <w:t xml:space="preserve">1998, </w:t>
      </w:r>
      <w:r w:rsidRPr="006530A8">
        <w:rPr>
          <w:lang w:val="en-US"/>
        </w:rPr>
        <w:t>http://www.w3.org/People/Berners-Lee/ShortHistory.html</w:t>
      </w:r>
      <w:r>
        <w:rPr>
          <w:lang w:val="en-US"/>
        </w:rPr>
        <w:t>,</w:t>
      </w:r>
      <w:r w:rsidRPr="006530A8">
        <w:rPr>
          <w:lang w:val="en-US"/>
        </w:rPr>
        <w:t xml:space="preserve"> accessed </w:t>
      </w:r>
      <w:r>
        <w:rPr>
          <w:lang w:val="en-US"/>
        </w:rPr>
        <w:t>11 June 2014</w:t>
      </w:r>
    </w:p>
  </w:footnote>
  <w:footnote w:id="8">
    <w:p w14:paraId="73FBCAEA" w14:textId="77777777" w:rsidR="007703BF" w:rsidRPr="00B0670F" w:rsidRDefault="007703BF" w:rsidP="007703BF">
      <w:pPr>
        <w:pStyle w:val="FootnoteText"/>
        <w:rPr>
          <w:lang w:val="en-US"/>
        </w:rPr>
      </w:pPr>
      <w:r>
        <w:rPr>
          <w:rStyle w:val="FootnoteReference"/>
        </w:rPr>
        <w:footnoteRef/>
      </w:r>
      <w:r>
        <w:t xml:space="preserve"> </w:t>
      </w:r>
      <w:r w:rsidRPr="003F1972">
        <w:rPr>
          <w:lang w:val="en-US"/>
        </w:rPr>
        <w:t>Campbell-Kelly</w:t>
      </w:r>
      <w:r>
        <w:rPr>
          <w:lang w:val="en-US"/>
        </w:rPr>
        <w:t xml:space="preserve"> and Garcia-Swartz, ‘</w:t>
      </w:r>
      <w:r w:rsidRPr="003F1972">
        <w:rPr>
          <w:lang w:val="en-US"/>
        </w:rPr>
        <w:t>The history of the internet: the missing narratives</w:t>
      </w:r>
      <w:r>
        <w:rPr>
          <w:lang w:val="en-US"/>
        </w:rPr>
        <w:t>’, p. 26</w:t>
      </w:r>
    </w:p>
  </w:footnote>
  <w:footnote w:id="9">
    <w:p w14:paraId="1DA46354" w14:textId="77777777" w:rsidR="007703BF" w:rsidRPr="008F0BCE" w:rsidRDefault="007703BF" w:rsidP="007703BF">
      <w:pPr>
        <w:pStyle w:val="FootnoteText"/>
      </w:pPr>
      <w:r>
        <w:rPr>
          <w:rStyle w:val="FootnoteReference"/>
        </w:rPr>
        <w:footnoteRef/>
      </w:r>
      <w:r>
        <w:t xml:space="preserve"> </w:t>
      </w:r>
      <w:r>
        <w:rPr>
          <w:lang w:val="en-US"/>
        </w:rPr>
        <w:t xml:space="preserve">Rheingold, </w:t>
      </w:r>
      <w:r w:rsidRPr="001D0E2E">
        <w:rPr>
          <w:i/>
        </w:rPr>
        <w:t>The virtual community</w:t>
      </w:r>
      <w:r>
        <w:rPr>
          <w:lang w:val="en-US"/>
        </w:rPr>
        <w:t xml:space="preserve">, see also Fred Turner, </w:t>
      </w:r>
      <w:r w:rsidRPr="001D0E2E">
        <w:rPr>
          <w:i/>
        </w:rPr>
        <w:t>From counterculture to cyberculture: Stewart Brand, the Whole Earth Network, and the rise of digital utopianism</w:t>
      </w:r>
      <w:r w:rsidRPr="001B59D6">
        <w:t>. University of Chicago Press, 2010.</w:t>
      </w:r>
    </w:p>
  </w:footnote>
  <w:footnote w:id="10">
    <w:p w14:paraId="46834BC8" w14:textId="77777777" w:rsidR="007703BF" w:rsidRPr="00B0670F" w:rsidRDefault="007703BF" w:rsidP="007703BF">
      <w:pPr>
        <w:pStyle w:val="FootnoteText"/>
        <w:rPr>
          <w:lang w:val="en-US"/>
        </w:rPr>
      </w:pPr>
      <w:r>
        <w:rPr>
          <w:rStyle w:val="FootnoteReference"/>
        </w:rPr>
        <w:footnoteRef/>
      </w:r>
      <w:r>
        <w:t xml:space="preserve"> Vint </w:t>
      </w:r>
      <w:r>
        <w:rPr>
          <w:lang w:val="en-US"/>
        </w:rPr>
        <w:t xml:space="preserve">Cerf et al, </w:t>
      </w:r>
      <w:r w:rsidRPr="00B0670F">
        <w:rPr>
          <w:lang w:val="en-US"/>
        </w:rPr>
        <w:t xml:space="preserve">Brief History of the Internet, </w:t>
      </w:r>
      <w:r w:rsidRPr="00B0670F">
        <w:rPr>
          <w:i/>
          <w:iCs/>
          <w:lang w:val="en-US"/>
        </w:rPr>
        <w:t>InternetSociety.org</w:t>
      </w:r>
      <w:r w:rsidRPr="00B0670F">
        <w:rPr>
          <w:lang w:val="en-US"/>
        </w:rPr>
        <w:t>, http://www.internetsociety.org/internet/what-internet/history-internet/</w:t>
      </w:r>
      <w:r>
        <w:rPr>
          <w:lang w:val="en-US"/>
        </w:rPr>
        <w:t xml:space="preserve">brief- history-internet#History, </w:t>
      </w:r>
      <w:r w:rsidRPr="00B0670F">
        <w:rPr>
          <w:lang w:val="en-US"/>
        </w:rPr>
        <w:t>accessed 24</w:t>
      </w:r>
      <w:r>
        <w:rPr>
          <w:lang w:val="en-US"/>
        </w:rPr>
        <w:t xml:space="preserve"> June </w:t>
      </w:r>
      <w:r w:rsidRPr="00B0670F">
        <w:rPr>
          <w:lang w:val="en-US"/>
        </w:rPr>
        <w:t>2014</w:t>
      </w:r>
    </w:p>
  </w:footnote>
  <w:footnote w:id="11">
    <w:p w14:paraId="35FF0F53" w14:textId="77777777" w:rsidR="007703BF" w:rsidRPr="00B0670F" w:rsidRDefault="007703BF" w:rsidP="007703BF">
      <w:pPr>
        <w:pStyle w:val="FootnoteText"/>
        <w:rPr>
          <w:lang w:val="en-US"/>
        </w:rPr>
      </w:pPr>
      <w:r>
        <w:rPr>
          <w:rStyle w:val="FootnoteReference"/>
        </w:rPr>
        <w:footnoteRef/>
      </w:r>
      <w:r>
        <w:t xml:space="preserve"> John Perry </w:t>
      </w:r>
      <w:r>
        <w:rPr>
          <w:lang w:val="en-US"/>
        </w:rPr>
        <w:t xml:space="preserve">Barlow, </w:t>
      </w:r>
      <w:r w:rsidRPr="00B0670F">
        <w:rPr>
          <w:lang w:val="en-US"/>
        </w:rPr>
        <w:t>A Cyberspace Independ</w:t>
      </w:r>
      <w:r>
        <w:rPr>
          <w:lang w:val="en-US"/>
        </w:rPr>
        <w:t>ence Declaration.</w:t>
      </w:r>
    </w:p>
  </w:footnote>
  <w:footnote w:id="12">
    <w:p w14:paraId="14FBAA90" w14:textId="77777777" w:rsidR="007703BF" w:rsidRPr="00B0670F" w:rsidRDefault="007703BF" w:rsidP="007703BF">
      <w:pPr>
        <w:pStyle w:val="FootnoteText"/>
        <w:rPr>
          <w:lang w:val="en-US"/>
        </w:rPr>
      </w:pPr>
      <w:r>
        <w:rPr>
          <w:rStyle w:val="FootnoteReference"/>
        </w:rPr>
        <w:footnoteRef/>
      </w:r>
      <w:r>
        <w:t xml:space="preserve"> Aimee Hope </w:t>
      </w:r>
      <w:r w:rsidRPr="00B0670F">
        <w:rPr>
          <w:lang w:val="en-US"/>
        </w:rPr>
        <w:t xml:space="preserve">Morrison, An impossible future: John Perry Barlow’s ‘Declaration of the Independence of Cyberspace’, </w:t>
      </w:r>
      <w:r w:rsidRPr="00B0670F">
        <w:rPr>
          <w:i/>
          <w:iCs/>
          <w:lang w:val="en-US"/>
        </w:rPr>
        <w:t>New Media &amp; Society</w:t>
      </w:r>
      <w:r w:rsidRPr="00B0670F">
        <w:rPr>
          <w:lang w:val="en-US"/>
        </w:rPr>
        <w:t>, 11</w:t>
      </w:r>
      <w:r>
        <w:rPr>
          <w:lang w:val="en-US"/>
        </w:rPr>
        <w:t>.1-</w:t>
      </w:r>
      <w:r w:rsidRPr="00B0670F">
        <w:rPr>
          <w:lang w:val="en-US"/>
        </w:rPr>
        <w:t xml:space="preserve">2, </w:t>
      </w:r>
      <w:r>
        <w:rPr>
          <w:lang w:val="en-US"/>
        </w:rPr>
        <w:t xml:space="preserve">(2009) </w:t>
      </w:r>
      <w:r w:rsidRPr="00B0670F">
        <w:rPr>
          <w:lang w:val="en-US"/>
        </w:rPr>
        <w:t xml:space="preserve">pp. 53-71. </w:t>
      </w:r>
    </w:p>
  </w:footnote>
  <w:footnote w:id="13">
    <w:p w14:paraId="15CB0DC3" w14:textId="77777777" w:rsidR="007703BF" w:rsidRPr="000B6BAD" w:rsidRDefault="007703BF" w:rsidP="007703BF">
      <w:pPr>
        <w:pStyle w:val="FootnoteText"/>
        <w:rPr>
          <w:lang w:val="en-US"/>
        </w:rPr>
      </w:pPr>
      <w:r>
        <w:rPr>
          <w:rStyle w:val="FootnoteReference"/>
        </w:rPr>
        <w:footnoteRef/>
      </w:r>
      <w:r>
        <w:t xml:space="preserve"> Marshall T. </w:t>
      </w:r>
      <w:r>
        <w:rPr>
          <w:lang w:val="en-US"/>
        </w:rPr>
        <w:t xml:space="preserve">Poe, </w:t>
      </w:r>
      <w:r w:rsidRPr="0001547F">
        <w:rPr>
          <w:i/>
          <w:lang w:val="en-US"/>
        </w:rPr>
        <w:t>A History of Communications: Media and Society from the Evolution of Speech to the Internet</w:t>
      </w:r>
      <w:r w:rsidRPr="000B6BAD">
        <w:rPr>
          <w:lang w:val="en-US"/>
        </w:rPr>
        <w:t>, Cambrid</w:t>
      </w:r>
      <w:r>
        <w:rPr>
          <w:lang w:val="en-US"/>
        </w:rPr>
        <w:t xml:space="preserve">ge: Cambridge University Press, 2011, p 225. </w:t>
      </w:r>
    </w:p>
  </w:footnote>
  <w:footnote w:id="14">
    <w:p w14:paraId="29DBB534" w14:textId="77777777" w:rsidR="007703BF" w:rsidRPr="00E32790" w:rsidRDefault="007703BF" w:rsidP="007703BF">
      <w:pPr>
        <w:pStyle w:val="FootnoteText"/>
        <w:rPr>
          <w:lang w:val="en-US"/>
        </w:rPr>
      </w:pPr>
      <w:r>
        <w:rPr>
          <w:rStyle w:val="FootnoteReference"/>
        </w:rPr>
        <w:footnoteRef/>
      </w:r>
      <w:r>
        <w:t xml:space="preserve"> </w:t>
      </w:r>
      <w:r>
        <w:rPr>
          <w:lang w:val="en-US"/>
        </w:rPr>
        <w:t>Langlois et al,</w:t>
      </w:r>
      <w:r w:rsidRPr="004A1E53">
        <w:rPr>
          <w:lang w:val="en-US"/>
        </w:rPr>
        <w:t xml:space="preserve"> </w:t>
      </w:r>
      <w:r>
        <w:rPr>
          <w:lang w:val="en-US"/>
        </w:rPr>
        <w:t>‘</w:t>
      </w:r>
      <w:r w:rsidRPr="004A1E53">
        <w:rPr>
          <w:lang w:val="en-US"/>
        </w:rPr>
        <w:t>Mapping Commercial Web 2.0 Worlds: Towards a New Critical Ontogenesis</w:t>
      </w:r>
      <w:r>
        <w:rPr>
          <w:lang w:val="en-US"/>
        </w:rPr>
        <w:t>’</w:t>
      </w:r>
    </w:p>
  </w:footnote>
  <w:footnote w:id="15">
    <w:p w14:paraId="6CC34AAE" w14:textId="77777777" w:rsidR="007703BF" w:rsidRPr="0096328A" w:rsidRDefault="007703BF" w:rsidP="007703BF">
      <w:pPr>
        <w:pStyle w:val="FootnoteText"/>
        <w:rPr>
          <w:lang w:val="en-US"/>
        </w:rPr>
      </w:pPr>
      <w:r>
        <w:rPr>
          <w:rStyle w:val="FootnoteReference"/>
        </w:rPr>
        <w:footnoteRef/>
      </w:r>
      <w:r>
        <w:t xml:space="preserve"> T</w:t>
      </w:r>
      <w:r w:rsidRPr="0096328A">
        <w:t>his was detailed by Guy Kawasaki in relation to the mailing lists he used to direct the early adopter community in particular directions o</w:t>
      </w:r>
      <w:r>
        <w:t xml:space="preserve">r to gain feedback on products. </w:t>
      </w:r>
    </w:p>
  </w:footnote>
  <w:footnote w:id="16">
    <w:p w14:paraId="1B14D74B" w14:textId="77777777" w:rsidR="007703BF" w:rsidRPr="00A70887" w:rsidRDefault="007703BF" w:rsidP="007703BF">
      <w:pPr>
        <w:pStyle w:val="FootnoteText"/>
      </w:pPr>
      <w:r>
        <w:rPr>
          <w:rStyle w:val="FootnoteReference"/>
        </w:rPr>
        <w:footnoteRef/>
      </w:r>
      <w:r>
        <w:t xml:space="preserve"> </w:t>
      </w:r>
      <w:r>
        <w:rPr>
          <w:lang w:val="en-US"/>
        </w:rPr>
        <w:t xml:space="preserve">See Jonathan </w:t>
      </w:r>
      <w:r>
        <w:t>Sterne</w:t>
      </w:r>
      <w:r w:rsidRPr="00A70887">
        <w:t>. </w:t>
      </w:r>
      <w:r w:rsidRPr="00A70887">
        <w:rPr>
          <w:i/>
          <w:iCs/>
        </w:rPr>
        <w:t>MP3: The meaning of a format</w:t>
      </w:r>
      <w:r w:rsidRPr="00A70887">
        <w:t>. Duke University Press, 2012.</w:t>
      </w:r>
    </w:p>
  </w:footnote>
  <w:footnote w:id="17">
    <w:p w14:paraId="0994293F" w14:textId="77777777" w:rsidR="007703BF" w:rsidRPr="002403A9" w:rsidRDefault="007703BF" w:rsidP="007703BF">
      <w:pPr>
        <w:pStyle w:val="FootnoteText"/>
        <w:rPr>
          <w:lang w:val="en-US"/>
        </w:rPr>
      </w:pPr>
      <w:r>
        <w:rPr>
          <w:rStyle w:val="FootnoteReference"/>
        </w:rPr>
        <w:footnoteRef/>
      </w:r>
      <w:r>
        <w:t xml:space="preserve"> </w:t>
      </w:r>
      <w:r>
        <w:rPr>
          <w:lang w:val="en-US"/>
        </w:rPr>
        <w:t xml:space="preserve">Ursula </w:t>
      </w:r>
      <w:r w:rsidRPr="002403A9">
        <w:rPr>
          <w:lang w:val="en-US"/>
        </w:rPr>
        <w:t xml:space="preserve">Franklin, </w:t>
      </w:r>
      <w:r w:rsidRPr="0001547F">
        <w:rPr>
          <w:i/>
          <w:lang w:val="en-US"/>
        </w:rPr>
        <w:t>The Real World of Technology</w:t>
      </w:r>
      <w:r>
        <w:rPr>
          <w:lang w:val="en-US"/>
        </w:rPr>
        <w:t xml:space="preserve">, </w:t>
      </w:r>
      <w:r w:rsidRPr="002403A9">
        <w:rPr>
          <w:lang w:val="en-US"/>
        </w:rPr>
        <w:t xml:space="preserve">p. 15. </w:t>
      </w:r>
    </w:p>
  </w:footnote>
  <w:footnote w:id="18">
    <w:p w14:paraId="13FF16ED" w14:textId="77777777" w:rsidR="007703BF" w:rsidRPr="009F68C2" w:rsidRDefault="007703BF" w:rsidP="007703BF">
      <w:pPr>
        <w:pStyle w:val="FootnoteText"/>
        <w:rPr>
          <w:lang w:val="en-US"/>
        </w:rPr>
      </w:pPr>
      <w:r>
        <w:rPr>
          <w:rStyle w:val="FootnoteReference"/>
        </w:rPr>
        <w:footnoteRef/>
      </w:r>
      <w:r>
        <w:t xml:space="preserve"> Andreas Haugstrup Pedersen, Cheryl Colan, Enric Teller and Raymond M. Kristiansen all explicitly mentioned it, but looking through their videoblogs, I found that a much larger number relied on this particular codec.</w:t>
      </w:r>
    </w:p>
  </w:footnote>
  <w:footnote w:id="19">
    <w:p w14:paraId="3C1F4F0D" w14:textId="77777777" w:rsidR="007703BF" w:rsidRPr="009E4942" w:rsidRDefault="007703BF" w:rsidP="007703BF">
      <w:pPr>
        <w:pStyle w:val="FootnoteText"/>
        <w:rPr>
          <w:lang w:val="en-US"/>
        </w:rPr>
      </w:pPr>
      <w:r>
        <w:rPr>
          <w:rStyle w:val="FootnoteReference"/>
        </w:rPr>
        <w:footnoteRef/>
      </w:r>
      <w:r>
        <w:t xml:space="preserve"> Sean </w:t>
      </w:r>
      <w:r>
        <w:rPr>
          <w:lang w:val="en-US"/>
        </w:rPr>
        <w:t>Cubitt, ‘</w:t>
      </w:r>
      <w:r w:rsidRPr="009E4942">
        <w:rPr>
          <w:lang w:val="en-US"/>
        </w:rPr>
        <w:t>Codecs and Capability</w:t>
      </w:r>
      <w:r>
        <w:rPr>
          <w:lang w:val="en-US"/>
        </w:rPr>
        <w:t>’</w:t>
      </w:r>
      <w:r w:rsidRPr="009E4942">
        <w:rPr>
          <w:lang w:val="en-US"/>
        </w:rPr>
        <w:t xml:space="preserve">, </w:t>
      </w:r>
      <w:r>
        <w:rPr>
          <w:lang w:val="en-US"/>
        </w:rPr>
        <w:t>in Geert Lovink and Sabine Niederer (e</w:t>
      </w:r>
      <w:r w:rsidRPr="0059321E">
        <w:rPr>
          <w:lang w:val="en-US"/>
        </w:rPr>
        <w:t xml:space="preserve">ds) </w:t>
      </w:r>
      <w:r w:rsidRPr="0059321E">
        <w:rPr>
          <w:i/>
          <w:iCs/>
          <w:lang w:val="en-US"/>
        </w:rPr>
        <w:t>Video Vortex Reader. Responses to YouTube</w:t>
      </w:r>
      <w:r w:rsidRPr="0059321E">
        <w:rPr>
          <w:lang w:val="en-US"/>
        </w:rPr>
        <w:t>, Amsterdam: Institute for Networked Cultures</w:t>
      </w:r>
      <w:r>
        <w:rPr>
          <w:lang w:val="en-US"/>
        </w:rPr>
        <w:t>, 2008, p,. 46</w:t>
      </w:r>
    </w:p>
  </w:footnote>
  <w:footnote w:id="20">
    <w:p w14:paraId="18286E1B" w14:textId="77777777" w:rsidR="007703BF" w:rsidRPr="00FC3C30" w:rsidRDefault="007703BF" w:rsidP="007703BF">
      <w:pPr>
        <w:pStyle w:val="FootnoteText"/>
        <w:rPr>
          <w:lang w:val="en-US"/>
        </w:rPr>
      </w:pPr>
      <w:r>
        <w:rPr>
          <w:rStyle w:val="FootnoteReference"/>
        </w:rPr>
        <w:footnoteRef/>
      </w:r>
      <w:r>
        <w:t xml:space="preserve"> </w:t>
      </w:r>
      <w:r w:rsidRPr="00FC3C30">
        <w:rPr>
          <w:lang w:val="en-US"/>
        </w:rPr>
        <w:t xml:space="preserve">Manovich, </w:t>
      </w:r>
      <w:r w:rsidRPr="0001547F">
        <w:rPr>
          <w:i/>
          <w:lang w:val="en-US"/>
        </w:rPr>
        <w:t>The Language of New Media</w:t>
      </w:r>
      <w:r w:rsidRPr="00FC3C30">
        <w:rPr>
          <w:lang w:val="en-US"/>
        </w:rPr>
        <w:t xml:space="preserve">, </w:t>
      </w:r>
      <w:r>
        <w:rPr>
          <w:lang w:val="en-US"/>
        </w:rPr>
        <w:t>p. 313.</w:t>
      </w:r>
    </w:p>
  </w:footnote>
  <w:footnote w:id="21">
    <w:p w14:paraId="6214C71E" w14:textId="77777777" w:rsidR="007703BF" w:rsidRPr="009B34D3" w:rsidRDefault="007703BF" w:rsidP="007703BF">
      <w:pPr>
        <w:pStyle w:val="FootnoteText"/>
      </w:pPr>
      <w:r>
        <w:rPr>
          <w:rStyle w:val="FootnoteReference"/>
        </w:rPr>
        <w:footnoteRef/>
      </w:r>
      <w:r>
        <w:t xml:space="preserve"> </w:t>
      </w:r>
      <w:r>
        <w:rPr>
          <w:lang w:val="en-US"/>
        </w:rPr>
        <w:t xml:space="preserve">3gPP was the industry’s first mainstream solution to support the third generation partnership project standard, which allowed </w:t>
      </w:r>
      <w:r w:rsidRPr="009B34D3">
        <w:t xml:space="preserve">a foundation </w:t>
      </w:r>
      <w:r>
        <w:t xml:space="preserve">for </w:t>
      </w:r>
      <w:r>
        <w:rPr>
          <w:lang w:val="en-US"/>
        </w:rPr>
        <w:t xml:space="preserve">the </w:t>
      </w:r>
      <w:r w:rsidRPr="009B34D3">
        <w:t>deliver</w:t>
      </w:r>
      <w:r>
        <w:t xml:space="preserve">y and </w:t>
      </w:r>
      <w:r w:rsidRPr="009B34D3">
        <w:t>playback of rich multimedia content over wireless networks.</w:t>
      </w:r>
    </w:p>
  </w:footnote>
  <w:footnote w:id="22">
    <w:p w14:paraId="5227A469" w14:textId="77777777" w:rsidR="007703BF" w:rsidRPr="004C58CD" w:rsidRDefault="007703BF" w:rsidP="007703BF">
      <w:pPr>
        <w:pStyle w:val="FootnoteText"/>
        <w:rPr>
          <w:lang w:val="en-US"/>
        </w:rPr>
      </w:pPr>
      <w:r>
        <w:rPr>
          <w:rStyle w:val="FootnoteReference"/>
        </w:rPr>
        <w:footnoteRef/>
      </w:r>
      <w:r>
        <w:t xml:space="preserve"> </w:t>
      </w:r>
      <w:r>
        <w:rPr>
          <w:lang w:val="en-US"/>
        </w:rPr>
        <w:t xml:space="preserve">These video files were very small, with very low resolution, so were perfect for device-to-device sharing, but not much else. Nonetheless, the collapse in formats between computation and telephony was an important anticipation of the later moves by Apple in mobile technology. </w:t>
      </w:r>
    </w:p>
  </w:footnote>
  <w:footnote w:id="23">
    <w:p w14:paraId="55DB3A2B" w14:textId="77777777" w:rsidR="007703BF" w:rsidRPr="00996BC3" w:rsidRDefault="007703BF" w:rsidP="007703BF">
      <w:pPr>
        <w:pStyle w:val="FootnoteText"/>
        <w:rPr>
          <w:lang w:val="en-US"/>
        </w:rPr>
      </w:pPr>
      <w:r>
        <w:rPr>
          <w:rStyle w:val="FootnoteReference"/>
        </w:rPr>
        <w:footnoteRef/>
      </w:r>
      <w:r>
        <w:t xml:space="preserve"> Jonathan </w:t>
      </w:r>
      <w:r w:rsidRPr="00996BC3">
        <w:rPr>
          <w:lang w:val="en-US"/>
        </w:rPr>
        <w:t xml:space="preserve">Sterne, </w:t>
      </w:r>
      <w:r>
        <w:rPr>
          <w:lang w:val="en-US"/>
        </w:rPr>
        <w:t xml:space="preserve">Jeremy </w:t>
      </w:r>
      <w:r w:rsidRPr="00996BC3">
        <w:rPr>
          <w:lang w:val="en-US"/>
        </w:rPr>
        <w:t xml:space="preserve">Morris, </w:t>
      </w:r>
      <w:r>
        <w:rPr>
          <w:lang w:val="en-US"/>
        </w:rPr>
        <w:t xml:space="preserve">Michael Brendan </w:t>
      </w:r>
      <w:r w:rsidRPr="00996BC3">
        <w:rPr>
          <w:lang w:val="en-US"/>
        </w:rPr>
        <w:t xml:space="preserve">Baker, </w:t>
      </w:r>
      <w:r>
        <w:rPr>
          <w:lang w:val="en-US"/>
        </w:rPr>
        <w:t>and Ariana</w:t>
      </w:r>
      <w:r w:rsidRPr="00996BC3">
        <w:rPr>
          <w:lang w:val="en-US"/>
        </w:rPr>
        <w:t xml:space="preserve"> Moscote, </w:t>
      </w:r>
      <w:r>
        <w:rPr>
          <w:lang w:val="en-US"/>
        </w:rPr>
        <w:t>‘</w:t>
      </w:r>
      <w:r w:rsidRPr="00996BC3">
        <w:rPr>
          <w:lang w:val="en-US"/>
        </w:rPr>
        <w:t>The Politics of Podcasting</w:t>
      </w:r>
      <w:r>
        <w:rPr>
          <w:lang w:val="en-US"/>
        </w:rPr>
        <w:t>’</w:t>
      </w:r>
      <w:r w:rsidRPr="00996BC3">
        <w:rPr>
          <w:lang w:val="en-US"/>
        </w:rPr>
        <w:t xml:space="preserve">, </w:t>
      </w:r>
      <w:r w:rsidRPr="00996BC3">
        <w:rPr>
          <w:i/>
          <w:iCs/>
          <w:lang w:val="en-US"/>
        </w:rPr>
        <w:t>Fibreculture</w:t>
      </w:r>
      <w:r w:rsidRPr="00996BC3">
        <w:rPr>
          <w:lang w:val="en-US"/>
        </w:rPr>
        <w:t>, issue 13</w:t>
      </w:r>
      <w:r>
        <w:rPr>
          <w:lang w:val="en-US"/>
        </w:rPr>
        <w:t xml:space="preserve"> (2008)</w:t>
      </w:r>
      <w:r w:rsidRPr="00996BC3">
        <w:rPr>
          <w:lang w:val="en-US"/>
        </w:rPr>
        <w:t xml:space="preserve">. </w:t>
      </w:r>
    </w:p>
  </w:footnote>
  <w:footnote w:id="24">
    <w:p w14:paraId="56535E49" w14:textId="77777777" w:rsidR="007703BF" w:rsidRPr="004E729E" w:rsidRDefault="007703BF" w:rsidP="007703BF">
      <w:pPr>
        <w:pStyle w:val="FootnoteText"/>
        <w:rPr>
          <w:lang w:val="en-US"/>
        </w:rPr>
      </w:pPr>
      <w:r>
        <w:rPr>
          <w:rStyle w:val="FootnoteReference"/>
        </w:rPr>
        <w:footnoteRef/>
      </w:r>
      <w:r>
        <w:t xml:space="preserve"> Jonathan Sterne,</w:t>
      </w:r>
      <w:r w:rsidRPr="004E729E">
        <w:t> </w:t>
      </w:r>
      <w:r w:rsidRPr="004E729E">
        <w:rPr>
          <w:i/>
          <w:iCs/>
        </w:rPr>
        <w:t>MP3: The meaning of a format</w:t>
      </w:r>
      <w:r w:rsidRPr="004E729E">
        <w:t xml:space="preserve">. </w:t>
      </w:r>
    </w:p>
  </w:footnote>
  <w:footnote w:id="25">
    <w:p w14:paraId="5754E81E" w14:textId="77777777" w:rsidR="007703BF" w:rsidRPr="000E13F8" w:rsidRDefault="007703BF" w:rsidP="007703BF">
      <w:pPr>
        <w:pStyle w:val="FootnoteText"/>
        <w:rPr>
          <w:lang w:val="en-US"/>
        </w:rPr>
      </w:pPr>
      <w:r>
        <w:rPr>
          <w:rStyle w:val="FootnoteReference"/>
        </w:rPr>
        <w:footnoteRef/>
      </w:r>
      <w:r>
        <w:t xml:space="preserve"> </w:t>
      </w:r>
      <w:r>
        <w:rPr>
          <w:lang w:val="en-US"/>
        </w:rPr>
        <w:t xml:space="preserve">It is interesting to note the explosion of podcasting media in 2017, with podcasts such as </w:t>
      </w:r>
      <w:r w:rsidRPr="004E729E">
        <w:rPr>
          <w:i/>
          <w:lang w:val="en-US"/>
        </w:rPr>
        <w:t>RadioLab, Radiotopia</w:t>
      </w:r>
      <w:r>
        <w:rPr>
          <w:lang w:val="en-US"/>
        </w:rPr>
        <w:t xml:space="preserve">, </w:t>
      </w:r>
      <w:r w:rsidRPr="004E729E">
        <w:rPr>
          <w:i/>
          <w:lang w:val="en-US"/>
        </w:rPr>
        <w:t>Invisible 99</w:t>
      </w:r>
      <w:r>
        <w:rPr>
          <w:lang w:val="en-US"/>
        </w:rPr>
        <w:t xml:space="preserve">, </w:t>
      </w:r>
      <w:r w:rsidRPr="004E729E">
        <w:rPr>
          <w:i/>
          <w:lang w:val="en-US"/>
        </w:rPr>
        <w:t>My Dad Wrote Porno</w:t>
      </w:r>
      <w:r>
        <w:rPr>
          <w:lang w:val="en-US"/>
        </w:rPr>
        <w:t xml:space="preserve"> and many others getting a mass listenership. However, its political economy remains shaky. </w:t>
      </w:r>
    </w:p>
  </w:footnote>
  <w:footnote w:id="26">
    <w:p w14:paraId="6F599951" w14:textId="77777777" w:rsidR="007703BF" w:rsidRPr="00CA0E34" w:rsidRDefault="007703BF" w:rsidP="007703BF">
      <w:pPr>
        <w:pStyle w:val="FootnoteText"/>
        <w:rPr>
          <w:lang w:val="en-US"/>
        </w:rPr>
      </w:pPr>
      <w:r w:rsidRPr="00CA0E34">
        <w:rPr>
          <w:rStyle w:val="FootnoteReference"/>
          <w:szCs w:val="20"/>
        </w:rPr>
        <w:footnoteRef/>
      </w:r>
      <w:r w:rsidRPr="00CA0E34">
        <w:t xml:space="preserve"> </w:t>
      </w:r>
      <w:r>
        <w:t>There are too many to list here, but a few important ones are Archive.org, blip.tv. Dailymotion, Facebook, Funny Or Die, GodTube, Hulu, LiveLeak, Mefeedia, Openfilm, and Photobucket.</w:t>
      </w:r>
    </w:p>
  </w:footnote>
  <w:footnote w:id="27">
    <w:p w14:paraId="5B5BB122" w14:textId="77777777" w:rsidR="007703BF" w:rsidRPr="0054388A" w:rsidRDefault="007703BF" w:rsidP="007703BF">
      <w:pPr>
        <w:pStyle w:val="FootnoteText"/>
        <w:rPr>
          <w:lang w:val="en-US"/>
        </w:rPr>
      </w:pPr>
      <w:r>
        <w:rPr>
          <w:rStyle w:val="FootnoteReference"/>
        </w:rPr>
        <w:footnoteRef/>
      </w:r>
      <w:r>
        <w:t xml:space="preserve"> </w:t>
      </w:r>
      <w:r>
        <w:rPr>
          <w:lang w:val="en-US"/>
        </w:rPr>
        <w:t xml:space="preserve">H264 is a video-compression format. It is particularly good because it is able to produce high quality video in relatively low bitrates.  </w:t>
      </w:r>
    </w:p>
  </w:footnote>
  <w:footnote w:id="28">
    <w:p w14:paraId="67A7572A" w14:textId="77777777" w:rsidR="007703BF" w:rsidRPr="00EA0448" w:rsidRDefault="007703BF" w:rsidP="007703BF">
      <w:pPr>
        <w:pStyle w:val="FootnoteText"/>
        <w:rPr>
          <w:lang w:val="en-US"/>
        </w:rPr>
      </w:pPr>
      <w:r>
        <w:rPr>
          <w:rStyle w:val="FootnoteReference"/>
        </w:rPr>
        <w:footnoteRef/>
      </w:r>
      <w:r>
        <w:t xml:space="preserve"> </w:t>
      </w:r>
      <w:r>
        <w:rPr>
          <w:lang w:val="en-US"/>
        </w:rPr>
        <w:t>BBC Press office, ‘</w:t>
      </w:r>
      <w:r w:rsidRPr="00EA0448">
        <w:rPr>
          <w:lang w:val="en-US"/>
        </w:rPr>
        <w:t>BBC enters strategic relationship with Adobe to enhance BBC iPlayer and bbc.co.uk</w:t>
      </w:r>
      <w:r>
        <w:rPr>
          <w:lang w:val="en-US"/>
        </w:rPr>
        <w:t>’</w:t>
      </w:r>
      <w:r w:rsidRPr="00EA0448">
        <w:rPr>
          <w:lang w:val="en-US"/>
        </w:rPr>
        <w:t xml:space="preserve">, </w:t>
      </w:r>
      <w:r w:rsidRPr="00EA0448">
        <w:rPr>
          <w:i/>
          <w:iCs/>
          <w:lang w:val="en-US"/>
        </w:rPr>
        <w:t>BBC Press Office</w:t>
      </w:r>
      <w:r w:rsidRPr="00EA0448">
        <w:rPr>
          <w:lang w:val="en-US"/>
        </w:rPr>
        <w:t xml:space="preserve">, </w:t>
      </w:r>
      <w:r>
        <w:rPr>
          <w:lang w:val="en-US"/>
        </w:rPr>
        <w:t xml:space="preserve">2007, </w:t>
      </w:r>
      <w:r w:rsidRPr="00EA0448">
        <w:rPr>
          <w:lang w:val="en-US"/>
        </w:rPr>
        <w:t>http://www.bbc.co.uk/pressoffice/pressreleases/stories/</w:t>
      </w:r>
      <w:r>
        <w:rPr>
          <w:lang w:val="en-US"/>
        </w:rPr>
        <w:t xml:space="preserve">2007/10_october/16/adobe.shtml, accessed 13 June 2014. </w:t>
      </w:r>
    </w:p>
  </w:footnote>
  <w:footnote w:id="29">
    <w:p w14:paraId="19C7E317" w14:textId="77777777" w:rsidR="007703BF" w:rsidRPr="00907AF4" w:rsidRDefault="007703BF" w:rsidP="007703BF">
      <w:pPr>
        <w:pStyle w:val="FootnoteText"/>
        <w:rPr>
          <w:lang w:val="en-US"/>
        </w:rPr>
      </w:pPr>
      <w:r>
        <w:rPr>
          <w:rStyle w:val="FootnoteReference"/>
        </w:rPr>
        <w:footnoteRef/>
      </w:r>
      <w:r>
        <w:t xml:space="preserve"> Matthew </w:t>
      </w:r>
      <w:r w:rsidRPr="00907AF4">
        <w:rPr>
          <w:lang w:val="en-US"/>
        </w:rPr>
        <w:t>Mitchem</w:t>
      </w:r>
      <w:r>
        <w:rPr>
          <w:lang w:val="en-US"/>
        </w:rPr>
        <w:t>,</w:t>
      </w:r>
      <w:r w:rsidRPr="00907AF4">
        <w:rPr>
          <w:lang w:val="en-US"/>
        </w:rPr>
        <w:t xml:space="preserve"> </w:t>
      </w:r>
      <w:r>
        <w:rPr>
          <w:lang w:val="en-US"/>
        </w:rPr>
        <w:t>‘</w:t>
      </w:r>
      <w:r w:rsidRPr="00907AF4">
        <w:rPr>
          <w:lang w:val="en-US"/>
        </w:rPr>
        <w:t>Video Social: Comple</w:t>
      </w:r>
      <w:r>
        <w:rPr>
          <w:lang w:val="en-US"/>
        </w:rPr>
        <w:t>x</w:t>
      </w:r>
      <w:r w:rsidRPr="00907AF4">
        <w:rPr>
          <w:lang w:val="en-US"/>
        </w:rPr>
        <w:t xml:space="preserve"> Parasitical Media</w:t>
      </w:r>
      <w:r>
        <w:rPr>
          <w:lang w:val="en-US"/>
        </w:rPr>
        <w:t>’</w:t>
      </w:r>
      <w:r w:rsidRPr="00907AF4">
        <w:rPr>
          <w:lang w:val="en-US"/>
        </w:rPr>
        <w:t xml:space="preserve">, in </w:t>
      </w:r>
      <w:r>
        <w:rPr>
          <w:lang w:val="en-US"/>
        </w:rPr>
        <w:t xml:space="preserve">Geert </w:t>
      </w:r>
      <w:r w:rsidRPr="00907AF4">
        <w:rPr>
          <w:lang w:val="en-US"/>
        </w:rPr>
        <w:t>Lovink</w:t>
      </w:r>
      <w:r>
        <w:rPr>
          <w:lang w:val="en-US"/>
        </w:rPr>
        <w:t xml:space="preserve"> </w:t>
      </w:r>
      <w:r w:rsidRPr="00907AF4">
        <w:rPr>
          <w:lang w:val="en-US"/>
        </w:rPr>
        <w:t xml:space="preserve">and </w:t>
      </w:r>
      <w:r>
        <w:rPr>
          <w:lang w:val="en-US"/>
        </w:rPr>
        <w:t xml:space="preserve">Sabine </w:t>
      </w:r>
      <w:r w:rsidRPr="00907AF4">
        <w:rPr>
          <w:lang w:val="en-US"/>
        </w:rPr>
        <w:t>Nieder</w:t>
      </w:r>
      <w:r>
        <w:rPr>
          <w:lang w:val="en-US"/>
        </w:rPr>
        <w:t>er (e</w:t>
      </w:r>
      <w:r w:rsidRPr="00907AF4">
        <w:rPr>
          <w:lang w:val="en-US"/>
        </w:rPr>
        <w:t xml:space="preserve">ds) </w:t>
      </w:r>
      <w:r w:rsidRPr="00907AF4">
        <w:rPr>
          <w:i/>
          <w:iCs/>
          <w:lang w:val="en-US"/>
        </w:rPr>
        <w:t>Video Vortex Reader. Responses to YouTube</w:t>
      </w:r>
      <w:r w:rsidRPr="00907AF4">
        <w:rPr>
          <w:lang w:val="en-US"/>
        </w:rPr>
        <w:t>, Amsterdam: Institute for Networked Cultures</w:t>
      </w:r>
      <w:r>
        <w:rPr>
          <w:lang w:val="en-US"/>
        </w:rPr>
        <w:t>, 2008, p278</w:t>
      </w:r>
      <w:r w:rsidRPr="00907AF4">
        <w:rPr>
          <w:lang w:val="en-US"/>
        </w:rPr>
        <w:t xml:space="preserve">. </w:t>
      </w:r>
    </w:p>
  </w:footnote>
  <w:footnote w:id="30">
    <w:p w14:paraId="245FB45C" w14:textId="77777777" w:rsidR="007703BF" w:rsidRPr="00907AF4" w:rsidRDefault="007703BF" w:rsidP="007703BF">
      <w:pPr>
        <w:pStyle w:val="FootnoteText"/>
        <w:rPr>
          <w:lang w:val="en-US"/>
        </w:rPr>
      </w:pPr>
      <w:r>
        <w:rPr>
          <w:rStyle w:val="FootnoteReference"/>
        </w:rPr>
        <w:footnoteRef/>
      </w:r>
      <w:r>
        <w:t xml:space="preserve"> Geert </w:t>
      </w:r>
      <w:r w:rsidRPr="00907AF4">
        <w:rPr>
          <w:lang w:val="en-US"/>
        </w:rPr>
        <w:t>Lovink</w:t>
      </w:r>
      <w:r>
        <w:rPr>
          <w:lang w:val="en-US"/>
        </w:rPr>
        <w:t xml:space="preserve"> ‘</w:t>
      </w:r>
      <w:r w:rsidRPr="00907AF4">
        <w:rPr>
          <w:lang w:val="en-US"/>
        </w:rPr>
        <w:t>The Art of Watching Databases</w:t>
      </w:r>
      <w:r>
        <w:rPr>
          <w:lang w:val="en-US"/>
        </w:rPr>
        <w:t>’</w:t>
      </w:r>
      <w:r w:rsidRPr="00907AF4">
        <w:rPr>
          <w:lang w:val="en-US"/>
        </w:rPr>
        <w:t xml:space="preserve">, in </w:t>
      </w:r>
      <w:r>
        <w:rPr>
          <w:lang w:val="en-US"/>
        </w:rPr>
        <w:t xml:space="preserve">Geert </w:t>
      </w:r>
      <w:r w:rsidRPr="00907AF4">
        <w:rPr>
          <w:lang w:val="en-US"/>
        </w:rPr>
        <w:t xml:space="preserve">Lovink and </w:t>
      </w:r>
      <w:r>
        <w:rPr>
          <w:lang w:val="en-US"/>
        </w:rPr>
        <w:t xml:space="preserve">Sabine </w:t>
      </w:r>
      <w:r w:rsidRPr="00907AF4">
        <w:rPr>
          <w:lang w:val="en-US"/>
        </w:rPr>
        <w:t>Niederer</w:t>
      </w:r>
      <w:r>
        <w:rPr>
          <w:lang w:val="en-US"/>
        </w:rPr>
        <w:t xml:space="preserve"> (e</w:t>
      </w:r>
      <w:r w:rsidRPr="00907AF4">
        <w:rPr>
          <w:lang w:val="en-US"/>
        </w:rPr>
        <w:t xml:space="preserve">ds) </w:t>
      </w:r>
      <w:r w:rsidRPr="00907AF4">
        <w:rPr>
          <w:i/>
          <w:iCs/>
          <w:lang w:val="en-US"/>
        </w:rPr>
        <w:t>Video Vortex Reader. Responses to YouTube</w:t>
      </w:r>
      <w:r w:rsidRPr="00907AF4">
        <w:rPr>
          <w:lang w:val="en-US"/>
        </w:rPr>
        <w:t>, Amsterdam: In</w:t>
      </w:r>
      <w:r>
        <w:rPr>
          <w:lang w:val="en-US"/>
        </w:rPr>
        <w:t xml:space="preserve">stitute for Networked Cultures, 2008, p. 11. </w:t>
      </w:r>
    </w:p>
  </w:footnote>
  <w:footnote w:id="31">
    <w:p w14:paraId="06970072" w14:textId="77777777" w:rsidR="007703BF" w:rsidRPr="00907AF4" w:rsidRDefault="007703BF" w:rsidP="007703BF">
      <w:pPr>
        <w:pStyle w:val="FootnoteText"/>
        <w:rPr>
          <w:lang w:val="en-US"/>
        </w:rPr>
      </w:pPr>
      <w:r>
        <w:rPr>
          <w:rStyle w:val="FootnoteReference"/>
        </w:rPr>
        <w:footnoteRef/>
      </w:r>
      <w:r>
        <w:t xml:space="preserve"> Pelle </w:t>
      </w:r>
      <w:r>
        <w:rPr>
          <w:lang w:val="en-US"/>
        </w:rPr>
        <w:t xml:space="preserve">Snickars </w:t>
      </w:r>
      <w:r w:rsidRPr="00907AF4">
        <w:rPr>
          <w:lang w:val="en-US"/>
        </w:rPr>
        <w:t xml:space="preserve">and </w:t>
      </w:r>
      <w:r>
        <w:rPr>
          <w:lang w:val="en-US"/>
        </w:rPr>
        <w:t xml:space="preserve">Patrick </w:t>
      </w:r>
      <w:r w:rsidRPr="00907AF4">
        <w:rPr>
          <w:lang w:val="en-US"/>
        </w:rPr>
        <w:t xml:space="preserve">Vonderau, </w:t>
      </w:r>
      <w:r w:rsidRPr="00907AF4">
        <w:rPr>
          <w:i/>
          <w:iCs/>
          <w:lang w:val="en-US"/>
        </w:rPr>
        <w:t>The YouTube Reader</w:t>
      </w:r>
      <w:r w:rsidRPr="00907AF4">
        <w:rPr>
          <w:lang w:val="en-US"/>
        </w:rPr>
        <w:t xml:space="preserve">, Stockholm: </w:t>
      </w:r>
      <w:r>
        <w:rPr>
          <w:lang w:val="en-US"/>
        </w:rPr>
        <w:t>Mediehistorisk arkiv, 2009, p.11</w:t>
      </w:r>
      <w:r w:rsidRPr="00907AF4">
        <w:rPr>
          <w:lang w:val="en-US"/>
        </w:rPr>
        <w:t xml:space="preserve">. </w:t>
      </w:r>
    </w:p>
  </w:footnote>
  <w:footnote w:id="32">
    <w:p w14:paraId="69F8D2C7" w14:textId="77777777" w:rsidR="007703BF" w:rsidRPr="005728EE" w:rsidRDefault="007703BF" w:rsidP="007703BF">
      <w:pPr>
        <w:pStyle w:val="FootnoteText"/>
        <w:rPr>
          <w:lang w:val="en-US"/>
        </w:rPr>
      </w:pPr>
      <w:r>
        <w:rPr>
          <w:rStyle w:val="FootnoteReference"/>
        </w:rPr>
        <w:footnoteRef/>
      </w:r>
      <w:r>
        <w:t xml:space="preserve"> </w:t>
      </w:r>
      <w:r>
        <w:rPr>
          <w:lang w:val="en-US"/>
        </w:rPr>
        <w:t xml:space="preserve">Snickars and </w:t>
      </w:r>
      <w:r w:rsidRPr="00907AF4">
        <w:rPr>
          <w:lang w:val="en-US"/>
        </w:rPr>
        <w:t>Vonderau</w:t>
      </w:r>
      <w:r>
        <w:rPr>
          <w:lang w:val="en-US"/>
        </w:rPr>
        <w:t xml:space="preserve">, </w:t>
      </w:r>
      <w:r w:rsidRPr="00907AF4">
        <w:rPr>
          <w:i/>
          <w:lang w:val="en-US"/>
        </w:rPr>
        <w:t>The YouTube Reader</w:t>
      </w:r>
      <w:r>
        <w:rPr>
          <w:i/>
          <w:lang w:val="en-US"/>
        </w:rPr>
        <w:t xml:space="preserve">, </w:t>
      </w:r>
      <w:r w:rsidRPr="005728EE">
        <w:rPr>
          <w:lang w:val="en-US"/>
        </w:rPr>
        <w:t>p. 13.</w:t>
      </w:r>
    </w:p>
  </w:footnote>
  <w:footnote w:id="33">
    <w:p w14:paraId="09BB136F" w14:textId="77777777" w:rsidR="007703BF" w:rsidRPr="00ED3C01" w:rsidRDefault="007703BF" w:rsidP="007703BF">
      <w:pPr>
        <w:pStyle w:val="FootnoteText"/>
        <w:rPr>
          <w:lang w:val="en-US"/>
        </w:rPr>
      </w:pPr>
      <w:r>
        <w:rPr>
          <w:rStyle w:val="FootnoteReference"/>
        </w:rPr>
        <w:footnoteRef/>
      </w:r>
      <w:r>
        <w:t xml:space="preserve"> </w:t>
      </w:r>
      <w:r w:rsidRPr="00ED3C01">
        <w:rPr>
          <w:lang w:val="en-US"/>
        </w:rPr>
        <w:t>Lovink</w:t>
      </w:r>
      <w:r>
        <w:rPr>
          <w:lang w:val="en-US"/>
        </w:rPr>
        <w:t>,</w:t>
      </w:r>
      <w:r w:rsidRPr="00ED3C01">
        <w:rPr>
          <w:lang w:val="en-US"/>
        </w:rPr>
        <w:t xml:space="preserve"> ‘The Art of Watching Databases’</w:t>
      </w:r>
    </w:p>
  </w:footnote>
  <w:footnote w:id="34">
    <w:p w14:paraId="68E53574" w14:textId="77777777" w:rsidR="007703BF" w:rsidRPr="006C1D46" w:rsidRDefault="007703BF" w:rsidP="007703BF">
      <w:pPr>
        <w:pStyle w:val="FootnoteText"/>
        <w:rPr>
          <w:i/>
          <w:lang w:val="en-US"/>
        </w:rPr>
      </w:pPr>
      <w:r>
        <w:rPr>
          <w:rStyle w:val="FootnoteReference"/>
        </w:rPr>
        <w:footnoteRef/>
      </w:r>
      <w:r>
        <w:t xml:space="preserve"> </w:t>
      </w:r>
      <w:r>
        <w:rPr>
          <w:lang w:val="en-US"/>
        </w:rPr>
        <w:t xml:space="preserve">Burgess and Green, </w:t>
      </w:r>
      <w:r>
        <w:rPr>
          <w:i/>
          <w:lang w:val="en-US"/>
        </w:rPr>
        <w:t xml:space="preserve">YouTube, </w:t>
      </w:r>
      <w:r w:rsidRPr="006C1D46">
        <w:rPr>
          <w:lang w:val="en-US"/>
        </w:rPr>
        <w:t>p. 43.</w:t>
      </w:r>
    </w:p>
  </w:footnote>
  <w:footnote w:id="35">
    <w:p w14:paraId="3C40A2D2" w14:textId="77777777" w:rsidR="007703BF" w:rsidRPr="0059321E" w:rsidRDefault="007703BF" w:rsidP="007703BF">
      <w:pPr>
        <w:pStyle w:val="FootnoteText"/>
        <w:rPr>
          <w:lang w:val="en-US"/>
        </w:rPr>
      </w:pPr>
      <w:r>
        <w:rPr>
          <w:rStyle w:val="FootnoteReference"/>
        </w:rPr>
        <w:footnoteRef/>
      </w:r>
      <w:r>
        <w:t xml:space="preserve"> </w:t>
      </w:r>
      <w:r>
        <w:rPr>
          <w:lang w:val="en-US"/>
        </w:rPr>
        <w:t>Patricia Lange, ‘</w:t>
      </w:r>
      <w:r w:rsidRPr="0059321E">
        <w:rPr>
          <w:lang w:val="en-US"/>
        </w:rPr>
        <w:t>(Mis)Conceptions about YouTube</w:t>
      </w:r>
      <w:r>
        <w:rPr>
          <w:lang w:val="en-US"/>
        </w:rPr>
        <w:t>’</w:t>
      </w:r>
      <w:r w:rsidRPr="0059321E">
        <w:rPr>
          <w:lang w:val="en-US"/>
        </w:rPr>
        <w:t>, i</w:t>
      </w:r>
      <w:r>
        <w:rPr>
          <w:lang w:val="en-US"/>
        </w:rPr>
        <w:t>n Geert Lovink and Sabine Niederer (e</w:t>
      </w:r>
      <w:r w:rsidRPr="0059321E">
        <w:rPr>
          <w:lang w:val="en-US"/>
        </w:rPr>
        <w:t xml:space="preserve">ds) </w:t>
      </w:r>
      <w:r w:rsidRPr="0059321E">
        <w:rPr>
          <w:i/>
          <w:iCs/>
          <w:lang w:val="en-US"/>
        </w:rPr>
        <w:t>Video Vortex Reader. Responses to YouTube</w:t>
      </w:r>
      <w:r w:rsidRPr="0059321E">
        <w:rPr>
          <w:lang w:val="en-US"/>
        </w:rPr>
        <w:t>, Amsterdam: Institute for Networked Cultures</w:t>
      </w:r>
      <w:r>
        <w:rPr>
          <w:lang w:val="en-US"/>
        </w:rPr>
        <w:t>, 2008, p.88</w:t>
      </w:r>
      <w:r w:rsidRPr="0059321E">
        <w:rPr>
          <w:lang w:val="en-US"/>
        </w:rPr>
        <w:t xml:space="preserve">. </w:t>
      </w:r>
    </w:p>
  </w:footnote>
  <w:footnote w:id="36">
    <w:p w14:paraId="16B3198C" w14:textId="77777777" w:rsidR="007703BF" w:rsidRPr="0059321E" w:rsidRDefault="007703BF" w:rsidP="007703BF">
      <w:pPr>
        <w:pStyle w:val="FootnoteText"/>
        <w:rPr>
          <w:lang w:val="en-US"/>
        </w:rPr>
      </w:pPr>
      <w:r>
        <w:rPr>
          <w:rStyle w:val="FootnoteReference"/>
        </w:rPr>
        <w:footnoteRef/>
      </w:r>
      <w:r>
        <w:t xml:space="preserve"> </w:t>
      </w:r>
      <w:r>
        <w:rPr>
          <w:lang w:val="en-US"/>
        </w:rPr>
        <w:t>Lange, ‘</w:t>
      </w:r>
      <w:r w:rsidRPr="0059321E">
        <w:rPr>
          <w:lang w:val="en-US"/>
        </w:rPr>
        <w:t>(Mis)Conceptions about YouTube</w:t>
      </w:r>
      <w:r>
        <w:rPr>
          <w:lang w:val="en-US"/>
        </w:rPr>
        <w:t>’, p. 96</w:t>
      </w:r>
    </w:p>
  </w:footnote>
  <w:footnote w:id="37">
    <w:p w14:paraId="6FE7DFBB" w14:textId="77777777" w:rsidR="007703BF" w:rsidRPr="00AF3202" w:rsidRDefault="007703BF" w:rsidP="007703BF">
      <w:pPr>
        <w:pStyle w:val="FootnoteText"/>
        <w:rPr>
          <w:lang w:val="en-US"/>
        </w:rPr>
      </w:pPr>
      <w:r>
        <w:rPr>
          <w:rStyle w:val="FootnoteReference"/>
        </w:rPr>
        <w:footnoteRef/>
      </w:r>
      <w:r>
        <w:t xml:space="preserve"> William </w:t>
      </w:r>
      <w:r>
        <w:rPr>
          <w:lang w:val="en-US"/>
        </w:rPr>
        <w:t>Uricchio, ‘</w:t>
      </w:r>
      <w:r w:rsidRPr="00AF3202">
        <w:rPr>
          <w:lang w:val="en-US"/>
        </w:rPr>
        <w:t>The Future of a Medium Once Known as</w:t>
      </w:r>
      <w:r>
        <w:rPr>
          <w:lang w:val="en-US"/>
        </w:rPr>
        <w:t xml:space="preserve"> </w:t>
      </w:r>
      <w:r w:rsidRPr="00AF3202">
        <w:rPr>
          <w:lang w:val="en-US"/>
        </w:rPr>
        <w:t>Television</w:t>
      </w:r>
      <w:r>
        <w:rPr>
          <w:lang w:val="en-US"/>
        </w:rPr>
        <w:t>’</w:t>
      </w:r>
      <w:r w:rsidRPr="00AF3202">
        <w:rPr>
          <w:lang w:val="en-US"/>
        </w:rPr>
        <w:t>, in</w:t>
      </w:r>
      <w:r>
        <w:rPr>
          <w:lang w:val="en-US"/>
        </w:rPr>
        <w:t xml:space="preserve"> Pelle Snickars and</w:t>
      </w:r>
      <w:r w:rsidRPr="00AF3202">
        <w:rPr>
          <w:lang w:val="en-US"/>
        </w:rPr>
        <w:t xml:space="preserve"> P</w:t>
      </w:r>
      <w:r>
        <w:rPr>
          <w:lang w:val="en-US"/>
        </w:rPr>
        <w:t>atrick</w:t>
      </w:r>
      <w:r w:rsidRPr="00AF3202">
        <w:rPr>
          <w:lang w:val="en-US"/>
        </w:rPr>
        <w:t xml:space="preserve"> Vanderau</w:t>
      </w:r>
      <w:r>
        <w:rPr>
          <w:lang w:val="en-US"/>
        </w:rPr>
        <w:t xml:space="preserve"> (e</w:t>
      </w:r>
      <w:r w:rsidRPr="00AF3202">
        <w:rPr>
          <w:lang w:val="en-US"/>
        </w:rPr>
        <w:t xml:space="preserve">ds) </w:t>
      </w:r>
      <w:r w:rsidRPr="00AF3202">
        <w:rPr>
          <w:i/>
          <w:iCs/>
          <w:lang w:val="en-US"/>
        </w:rPr>
        <w:t>The YouTube Reader</w:t>
      </w:r>
      <w:r>
        <w:rPr>
          <w:lang w:val="en-US"/>
        </w:rPr>
        <w:t>, Mediehistorisk arkiv, 2009, p. 27.</w:t>
      </w:r>
    </w:p>
  </w:footnote>
  <w:footnote w:id="38">
    <w:p w14:paraId="2D7EFAE7" w14:textId="77777777" w:rsidR="007703BF" w:rsidRPr="00AF3202" w:rsidRDefault="007703BF" w:rsidP="007703BF">
      <w:pPr>
        <w:pStyle w:val="FootnoteText"/>
        <w:rPr>
          <w:lang w:val="en-US"/>
        </w:rPr>
      </w:pPr>
      <w:r>
        <w:rPr>
          <w:rStyle w:val="FootnoteReference"/>
        </w:rPr>
        <w:footnoteRef/>
      </w:r>
      <w:r>
        <w:t xml:space="preserve"> </w:t>
      </w:r>
      <w:r w:rsidRPr="00AF3202">
        <w:rPr>
          <w:lang w:val="en-US"/>
        </w:rPr>
        <w:t xml:space="preserve">Snickars and Vonderau, </w:t>
      </w:r>
      <w:r w:rsidRPr="00AF3202">
        <w:rPr>
          <w:i/>
          <w:iCs/>
          <w:lang w:val="en-US"/>
        </w:rPr>
        <w:t>The YouTube Reader</w:t>
      </w:r>
      <w:r>
        <w:rPr>
          <w:iCs/>
          <w:lang w:val="en-US"/>
        </w:rPr>
        <w:t>, p. 11</w:t>
      </w:r>
    </w:p>
  </w:footnote>
  <w:footnote w:id="39">
    <w:p w14:paraId="7B6C2E08" w14:textId="77777777" w:rsidR="007703BF" w:rsidRPr="001C2572" w:rsidRDefault="007703BF" w:rsidP="007703BF">
      <w:pPr>
        <w:pStyle w:val="FootnoteText"/>
        <w:rPr>
          <w:lang w:val="en-US"/>
        </w:rPr>
      </w:pPr>
      <w:r>
        <w:rPr>
          <w:rStyle w:val="FootnoteReference"/>
        </w:rPr>
        <w:footnoteRef/>
      </w:r>
      <w:r>
        <w:t xml:space="preserve"> Geert </w:t>
      </w:r>
      <w:r w:rsidRPr="008155BC">
        <w:rPr>
          <w:lang w:val="en-US"/>
        </w:rPr>
        <w:t xml:space="preserve">Lovink, </w:t>
      </w:r>
      <w:r>
        <w:rPr>
          <w:lang w:val="en-US"/>
        </w:rPr>
        <w:t>‘</w:t>
      </w:r>
      <w:r w:rsidRPr="008155BC">
        <w:rPr>
          <w:lang w:val="en-US"/>
        </w:rPr>
        <w:t>Engage in Destiny Design: Online Video beyond Hypergrowth</w:t>
      </w:r>
      <w:r>
        <w:rPr>
          <w:lang w:val="en-US"/>
        </w:rPr>
        <w:t>’</w:t>
      </w:r>
      <w:r w:rsidRPr="008155BC">
        <w:rPr>
          <w:lang w:val="en-US"/>
        </w:rPr>
        <w:t>, in</w:t>
      </w:r>
      <w:r>
        <w:rPr>
          <w:lang w:val="en-US"/>
        </w:rPr>
        <w:t xml:space="preserve"> Geert Lovink and Racheal </w:t>
      </w:r>
      <w:r w:rsidRPr="008155BC">
        <w:rPr>
          <w:lang w:val="en-US"/>
        </w:rPr>
        <w:t xml:space="preserve">Somers Miles, (Eds) </w:t>
      </w:r>
      <w:r w:rsidRPr="008155BC">
        <w:rPr>
          <w:i/>
          <w:iCs/>
          <w:lang w:val="en-US"/>
        </w:rPr>
        <w:t>Video Vortex Reader II: Moving Images Beyond YouTube</w:t>
      </w:r>
      <w:r w:rsidRPr="008155BC">
        <w:rPr>
          <w:lang w:val="en-US"/>
        </w:rPr>
        <w:t>, Amsterdam: Institute for Networked Cultures</w:t>
      </w:r>
      <w:r>
        <w:rPr>
          <w:lang w:val="en-US"/>
        </w:rPr>
        <w:t>, 2011</w:t>
      </w:r>
      <w:r w:rsidRPr="008155BC">
        <w:rPr>
          <w:lang w:val="en-US"/>
        </w:rPr>
        <w:t xml:space="preserve">. </w:t>
      </w:r>
    </w:p>
  </w:footnote>
  <w:footnote w:id="40">
    <w:p w14:paraId="002ED901" w14:textId="77777777" w:rsidR="007703BF" w:rsidRPr="008155BC" w:rsidRDefault="007703BF" w:rsidP="007703BF">
      <w:pPr>
        <w:pStyle w:val="FootnoteText"/>
        <w:rPr>
          <w:lang w:val="en-US"/>
        </w:rPr>
      </w:pPr>
      <w:r>
        <w:rPr>
          <w:rStyle w:val="FootnoteReference"/>
        </w:rPr>
        <w:footnoteRef/>
      </w:r>
      <w:r>
        <w:t xml:space="preserve"> Nanna </w:t>
      </w:r>
      <w:r w:rsidRPr="008155BC">
        <w:rPr>
          <w:lang w:val="en-US"/>
        </w:rPr>
        <w:t xml:space="preserve">Verhoeff, </w:t>
      </w:r>
      <w:r w:rsidRPr="008155BC">
        <w:rPr>
          <w:i/>
          <w:iCs/>
          <w:lang w:val="en-US"/>
        </w:rPr>
        <w:t xml:space="preserve">Mobile screens: The visual regime of navigation, </w:t>
      </w:r>
      <w:r w:rsidRPr="008155BC">
        <w:rPr>
          <w:lang w:val="en-US"/>
        </w:rPr>
        <w:t>Amsterdam University Press</w:t>
      </w:r>
      <w:r>
        <w:rPr>
          <w:lang w:val="en-US"/>
        </w:rPr>
        <w:t>, 2012, p</w:t>
      </w:r>
      <w:r w:rsidRPr="008155BC">
        <w:rPr>
          <w:lang w:val="en-US"/>
        </w:rPr>
        <w:t>.</w:t>
      </w:r>
      <w:r>
        <w:rPr>
          <w:lang w:val="en-US"/>
        </w:rPr>
        <w:t xml:space="preserve"> 16.</w:t>
      </w:r>
      <w:r w:rsidRPr="008155BC">
        <w:rPr>
          <w:lang w:val="en-US"/>
        </w:rPr>
        <w:t xml:space="preserve"> </w:t>
      </w:r>
    </w:p>
  </w:footnote>
  <w:footnote w:id="41">
    <w:p w14:paraId="2047A4A7" w14:textId="77777777" w:rsidR="007703BF" w:rsidRPr="00137B59" w:rsidRDefault="007703BF" w:rsidP="007703BF">
      <w:pPr>
        <w:pStyle w:val="FootnoteText"/>
        <w:rPr>
          <w:lang w:val="en-US"/>
        </w:rPr>
      </w:pPr>
      <w:r w:rsidRPr="00137B59">
        <w:rPr>
          <w:rStyle w:val="FootnoteReference"/>
          <w:rFonts w:eastAsia="Weibei SC Bold"/>
          <w:szCs w:val="20"/>
        </w:rPr>
        <w:footnoteRef/>
      </w:r>
      <w:r w:rsidRPr="00137B59">
        <w:t xml:space="preserve"> </w:t>
      </w:r>
      <w:r w:rsidRPr="00137B59">
        <w:rPr>
          <w:lang w:val="en-US"/>
        </w:rPr>
        <w:t xml:space="preserve">Vine amassed over 40 </w:t>
      </w:r>
      <w:r>
        <w:rPr>
          <w:lang w:val="en-US"/>
        </w:rPr>
        <w:t>million users in its first year</w:t>
      </w:r>
      <w:r w:rsidRPr="00137B59">
        <w:rPr>
          <w:lang w:val="en-US"/>
        </w:rPr>
        <w:t xml:space="preserve"> although there is some contention about this figure, </w:t>
      </w:r>
      <w:r>
        <w:rPr>
          <w:lang w:val="en-US"/>
        </w:rPr>
        <w:t>as well as a question to be rai</w:t>
      </w:r>
      <w:r w:rsidRPr="00137B59">
        <w:rPr>
          <w:lang w:val="en-US"/>
        </w:rPr>
        <w:t>sed about how many of those are active users</w:t>
      </w:r>
      <w:r>
        <w:rPr>
          <w:lang w:val="en-US"/>
        </w:rPr>
        <w:t xml:space="preserve">. </w:t>
      </w:r>
      <w:r w:rsidRPr="00137B59">
        <w:rPr>
          <w:lang w:val="en-US"/>
        </w:rPr>
        <w:t xml:space="preserve"> </w:t>
      </w:r>
    </w:p>
  </w:footnote>
  <w:footnote w:id="42">
    <w:p w14:paraId="7784515D" w14:textId="77777777" w:rsidR="007703BF" w:rsidRPr="00084CE8" w:rsidRDefault="007703BF" w:rsidP="007703BF">
      <w:pPr>
        <w:pStyle w:val="FootnoteText"/>
        <w:rPr>
          <w:lang w:val="en-US"/>
        </w:rPr>
      </w:pPr>
      <w:r>
        <w:rPr>
          <w:rStyle w:val="FootnoteReference"/>
        </w:rPr>
        <w:footnoteRef/>
      </w:r>
      <w:r>
        <w:t xml:space="preserve"> Adrian </w:t>
      </w:r>
      <w:r w:rsidRPr="00990A16">
        <w:rPr>
          <w:lang w:val="en-US"/>
        </w:rPr>
        <w:t xml:space="preserve">Miles, </w:t>
      </w:r>
      <w:r>
        <w:rPr>
          <w:lang w:val="en-US"/>
        </w:rPr>
        <w:t>‘</w:t>
      </w:r>
      <w:r w:rsidRPr="00990A16">
        <w:rPr>
          <w:lang w:val="en-US"/>
        </w:rPr>
        <w:t>Vine and Light (a poetics of the sublime ordinary)</w:t>
      </w:r>
      <w:r>
        <w:rPr>
          <w:lang w:val="en-US"/>
        </w:rPr>
        <w:t xml:space="preserve">’, 29 Janary </w:t>
      </w:r>
      <w:r w:rsidRPr="00990A16">
        <w:rPr>
          <w:lang w:val="en-US"/>
        </w:rPr>
        <w:t xml:space="preserve">2013 from http://vogmae.net.au/vlog/2013/01/vine-and-lightt-a-poetics- of-the-sublime-ordinary/ </w:t>
      </w:r>
    </w:p>
  </w:footnote>
  <w:footnote w:id="43">
    <w:p w14:paraId="2A325BF1" w14:textId="77777777" w:rsidR="007703BF" w:rsidRPr="00052EF1" w:rsidRDefault="007703BF" w:rsidP="007703BF">
      <w:pPr>
        <w:pStyle w:val="FootnoteText"/>
        <w:rPr>
          <w:lang w:val="en-US"/>
        </w:rPr>
      </w:pPr>
      <w:r>
        <w:rPr>
          <w:rStyle w:val="FootnoteReference"/>
        </w:rPr>
        <w:footnoteRef/>
      </w:r>
      <w:r>
        <w:t xml:space="preserve"> H</w:t>
      </w:r>
      <w:r w:rsidRPr="007E5745">
        <w:t xml:space="preserve">ere I refer to their paradigm-shifting move from Power PC to Intel, a process first made public at the World Wide Developer Conference in 2005.  The process was completed in August 2009, with the release of the </w:t>
      </w:r>
      <w:r>
        <w:t>‘</w:t>
      </w:r>
      <w:r w:rsidRPr="007E5745">
        <w:t>Snow Leopard</w:t>
      </w:r>
      <w:r>
        <w:t>’</w:t>
      </w:r>
      <w:r w:rsidRPr="007E5745">
        <w:t xml:space="preserve"> upgrade to the Mac operating system, at which point Apple dropped all support for Power PC.</w:t>
      </w:r>
    </w:p>
  </w:footnote>
  <w:footnote w:id="44">
    <w:p w14:paraId="68FDE977" w14:textId="77777777" w:rsidR="007703BF" w:rsidRPr="00D53FF8" w:rsidRDefault="007703BF" w:rsidP="007703BF">
      <w:pPr>
        <w:pStyle w:val="FootnoteText"/>
      </w:pPr>
      <w:r>
        <w:rPr>
          <w:rStyle w:val="FootnoteReference"/>
        </w:rPr>
        <w:footnoteRef/>
      </w:r>
      <w:r>
        <w:t xml:space="preserve"> </w:t>
      </w:r>
      <w:r w:rsidRPr="00D53FF8">
        <w:t>https://www.youtube.com/user/MichellePhan</w:t>
      </w:r>
    </w:p>
  </w:footnote>
  <w:footnote w:id="45">
    <w:p w14:paraId="6FF26DEB" w14:textId="77777777" w:rsidR="007703BF" w:rsidRPr="00D53FF8" w:rsidRDefault="007703BF" w:rsidP="007703BF">
      <w:pPr>
        <w:pStyle w:val="FootnoteText"/>
        <w:rPr>
          <w:lang w:val="en-US"/>
        </w:rPr>
      </w:pPr>
      <w:r>
        <w:rPr>
          <w:rStyle w:val="FootnoteReference"/>
        </w:rPr>
        <w:footnoteRef/>
      </w:r>
      <w:r>
        <w:t xml:space="preserve"> </w:t>
      </w:r>
      <w:r w:rsidRPr="00D53FF8">
        <w:t>https://www.youtube.com/user/zoella280390/</w:t>
      </w:r>
    </w:p>
  </w:footnote>
  <w:footnote w:id="46">
    <w:p w14:paraId="426FBB98" w14:textId="77777777" w:rsidR="007703BF" w:rsidRPr="001734F0" w:rsidRDefault="007703BF" w:rsidP="007703BF">
      <w:pPr>
        <w:pStyle w:val="FootnoteText"/>
      </w:pPr>
      <w:r>
        <w:rPr>
          <w:rStyle w:val="FootnoteReference"/>
        </w:rPr>
        <w:footnoteRef/>
      </w:r>
      <w:r>
        <w:t xml:space="preserve"> </w:t>
      </w:r>
      <w:r w:rsidRPr="001734F0">
        <w:t>YouTube is also host to a number of political and activist video makers, allowing small grassroots organisations like Novara media</w:t>
      </w:r>
      <w:r w:rsidRPr="001734F0">
        <w:rPr>
          <w:vertAlign w:val="superscript"/>
        </w:rPr>
        <w:footnoteRef/>
      </w:r>
      <w:r w:rsidRPr="001734F0">
        <w:t xml:space="preserve"> to flourish. Novara media tell stories about racism and climate change with the goal of ‘elevating critical perspectives’ they claim you are unlikely to encounter in the mainstream media. Although there is no space to explore this in more detail here, it is worth mentioning that YouTube, in it’s apparently neutrality regarding political affiliation, also plays host to a range of conservative and Alt-right channels, like the Canadian political activist Lauren Southern, who has become both popular and influential. </w:t>
      </w:r>
    </w:p>
  </w:footnote>
  <w:footnote w:id="47">
    <w:p w14:paraId="537C8D5C" w14:textId="77777777" w:rsidR="007703BF" w:rsidRPr="00C51E0E" w:rsidRDefault="007703BF" w:rsidP="007703BF">
      <w:pPr>
        <w:pStyle w:val="FootnoteText"/>
        <w:rPr>
          <w:lang w:val="en-US"/>
        </w:rPr>
      </w:pPr>
      <w:r>
        <w:rPr>
          <w:rStyle w:val="FootnoteReference"/>
        </w:rPr>
        <w:footnoteRef/>
      </w:r>
      <w:r>
        <w:t xml:space="preserve"> </w:t>
      </w:r>
      <w:r>
        <w:rPr>
          <w:lang w:val="en-US"/>
        </w:rPr>
        <w:t xml:space="preserve">Of course, ‘open’ platforms also have the possibility, and frequently attempt, to monetize their services, see for instance the success of Ubuntu and the Android operating systems. </w:t>
      </w:r>
    </w:p>
  </w:footnote>
  <w:footnote w:id="48">
    <w:p w14:paraId="6C47E5C6" w14:textId="77777777" w:rsidR="007703BF" w:rsidRPr="00D558EA" w:rsidRDefault="007703BF" w:rsidP="007703BF">
      <w:pPr>
        <w:pStyle w:val="FootnoteText"/>
        <w:rPr>
          <w:lang w:val="en-US"/>
        </w:rPr>
      </w:pPr>
      <w:r>
        <w:rPr>
          <w:rStyle w:val="FootnoteReference"/>
        </w:rPr>
        <w:footnoteRef/>
      </w:r>
      <w:r>
        <w:t xml:space="preserve"> Felix </w:t>
      </w:r>
      <w:r w:rsidRPr="00D558EA">
        <w:rPr>
          <w:lang w:val="en-US"/>
        </w:rPr>
        <w:t xml:space="preserve">Gillette, </w:t>
      </w:r>
      <w:r>
        <w:rPr>
          <w:lang w:val="en-US"/>
        </w:rPr>
        <w:t>‘</w:t>
      </w:r>
      <w:r w:rsidRPr="00D558EA">
        <w:rPr>
          <w:lang w:val="en-US"/>
        </w:rPr>
        <w:t>Hollywood's Big-Money YouTube Hit Factory</w:t>
      </w:r>
      <w:r>
        <w:rPr>
          <w:lang w:val="en-US"/>
        </w:rPr>
        <w:t>’</w:t>
      </w:r>
      <w:r w:rsidRPr="00D558EA">
        <w:rPr>
          <w:lang w:val="en-US"/>
        </w:rPr>
        <w:t>, Blo</w:t>
      </w:r>
      <w:r>
        <w:rPr>
          <w:lang w:val="en-US"/>
        </w:rPr>
        <w:t>omberg Businessweek, accessed 08 September 2</w:t>
      </w:r>
      <w:r w:rsidRPr="00D558EA">
        <w:rPr>
          <w:lang w:val="en-US"/>
        </w:rPr>
        <w:t xml:space="preserve">014 from http://www.businessweek.com/articles/2014-08-28/youtube-hollywoods-hit-factory-for-teen-entertainment </w:t>
      </w:r>
    </w:p>
    <w:p w14:paraId="1D46D797" w14:textId="77777777" w:rsidR="007703BF" w:rsidRPr="00D558EA" w:rsidRDefault="007703BF" w:rsidP="007703BF">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C925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72B5A0"/>
    <w:lvl w:ilvl="0">
      <w:start w:val="1"/>
      <w:numFmt w:val="decimal"/>
      <w:lvlText w:val="%1."/>
      <w:lvlJc w:val="left"/>
      <w:pPr>
        <w:tabs>
          <w:tab w:val="num" w:pos="1800"/>
        </w:tabs>
        <w:ind w:left="1800" w:hanging="360"/>
      </w:pPr>
    </w:lvl>
  </w:abstractNum>
  <w:abstractNum w:abstractNumId="2">
    <w:nsid w:val="FFFFFF7D"/>
    <w:multiLevelType w:val="singleLevel"/>
    <w:tmpl w:val="7CD2033E"/>
    <w:lvl w:ilvl="0">
      <w:start w:val="1"/>
      <w:numFmt w:val="decimal"/>
      <w:lvlText w:val="%1."/>
      <w:lvlJc w:val="left"/>
      <w:pPr>
        <w:tabs>
          <w:tab w:val="num" w:pos="1440"/>
        </w:tabs>
        <w:ind w:left="1440" w:hanging="360"/>
      </w:pPr>
    </w:lvl>
  </w:abstractNum>
  <w:abstractNum w:abstractNumId="3">
    <w:nsid w:val="FFFFFF7E"/>
    <w:multiLevelType w:val="singleLevel"/>
    <w:tmpl w:val="8FEA9F42"/>
    <w:lvl w:ilvl="0">
      <w:start w:val="1"/>
      <w:numFmt w:val="decimal"/>
      <w:lvlText w:val="%1."/>
      <w:lvlJc w:val="left"/>
      <w:pPr>
        <w:tabs>
          <w:tab w:val="num" w:pos="1080"/>
        </w:tabs>
        <w:ind w:left="1080" w:hanging="360"/>
      </w:pPr>
    </w:lvl>
  </w:abstractNum>
  <w:abstractNum w:abstractNumId="4">
    <w:nsid w:val="FFFFFF7F"/>
    <w:multiLevelType w:val="singleLevel"/>
    <w:tmpl w:val="1F7C2AFC"/>
    <w:lvl w:ilvl="0">
      <w:start w:val="1"/>
      <w:numFmt w:val="decimal"/>
      <w:lvlText w:val="%1."/>
      <w:lvlJc w:val="left"/>
      <w:pPr>
        <w:tabs>
          <w:tab w:val="num" w:pos="720"/>
        </w:tabs>
        <w:ind w:left="720" w:hanging="360"/>
      </w:pPr>
    </w:lvl>
  </w:abstractNum>
  <w:abstractNum w:abstractNumId="5">
    <w:nsid w:val="FFFFFF80"/>
    <w:multiLevelType w:val="singleLevel"/>
    <w:tmpl w:val="5C3CD81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6031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DCC91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5085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D2ED922"/>
    <w:lvl w:ilvl="0">
      <w:start w:val="1"/>
      <w:numFmt w:val="decimal"/>
      <w:lvlText w:val="%1."/>
      <w:lvlJc w:val="left"/>
      <w:pPr>
        <w:tabs>
          <w:tab w:val="num" w:pos="360"/>
        </w:tabs>
        <w:ind w:left="360" w:hanging="360"/>
      </w:pPr>
    </w:lvl>
  </w:abstractNum>
  <w:abstractNum w:abstractNumId="10">
    <w:nsid w:val="FFFFFF89"/>
    <w:multiLevelType w:val="singleLevel"/>
    <w:tmpl w:val="CE46ED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2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9DA68AE"/>
    <w:multiLevelType w:val="hybridMultilevel"/>
    <w:tmpl w:val="F2B23A68"/>
    <w:lvl w:ilvl="0" w:tplc="1E0CF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53E7D"/>
    <w:multiLevelType w:val="hybridMultilevel"/>
    <w:tmpl w:val="AA285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01417"/>
    <w:multiLevelType w:val="hybridMultilevel"/>
    <w:tmpl w:val="1CD8050E"/>
    <w:lvl w:ilvl="0" w:tplc="62DE72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1"/>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numStart w:val="148"/>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66"/>
    <w:rsid w:val="001C0B66"/>
    <w:rsid w:val="00362178"/>
    <w:rsid w:val="0057037C"/>
    <w:rsid w:val="00770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F5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BF"/>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7703BF"/>
    <w:pPr>
      <w:keepNext/>
      <w:keepLines/>
      <w:spacing w:before="480"/>
      <w:outlineLvl w:val="0"/>
    </w:pPr>
    <w:rPr>
      <w:rFonts w:eastAsiaTheme="majorEastAsia" w:cs="Times New Roman"/>
      <w:b/>
      <w:bCs/>
      <w:color w:val="000000" w:themeColor="text1"/>
      <w:sz w:val="28"/>
      <w:szCs w:val="32"/>
      <w:u w:val="single"/>
    </w:rPr>
  </w:style>
  <w:style w:type="paragraph" w:styleId="Heading2">
    <w:name w:val="heading 2"/>
    <w:basedOn w:val="Normal"/>
    <w:next w:val="Normal"/>
    <w:link w:val="Heading2Char"/>
    <w:uiPriority w:val="9"/>
    <w:unhideWhenUsed/>
    <w:qFormat/>
    <w:rsid w:val="007703BF"/>
    <w:pPr>
      <w:keepNext/>
      <w:keepLines/>
      <w:spacing w:before="200"/>
      <w:outlineLvl w:val="1"/>
    </w:pPr>
    <w:rPr>
      <w:rFonts w:eastAsiaTheme="majorEastAsia" w:cs="Times New Roman"/>
      <w:b/>
      <w:bCs/>
      <w:color w:val="000000" w:themeColor="text1"/>
    </w:rPr>
  </w:style>
  <w:style w:type="paragraph" w:styleId="Heading3">
    <w:name w:val="heading 3"/>
    <w:basedOn w:val="Normal"/>
    <w:next w:val="Normal"/>
    <w:link w:val="Heading3Char"/>
    <w:uiPriority w:val="9"/>
    <w:unhideWhenUsed/>
    <w:qFormat/>
    <w:rsid w:val="007703BF"/>
    <w:pPr>
      <w:keepNext/>
      <w:keepLines/>
      <w:spacing w:before="200"/>
      <w:outlineLvl w:val="2"/>
    </w:pPr>
    <w:rPr>
      <w:rFonts w:eastAsiaTheme="majorEastAsia" w:cs="Times New Roman"/>
      <w:b/>
      <w:bCs/>
      <w:i/>
      <w:color w:val="000000" w:themeColor="text1"/>
    </w:rPr>
  </w:style>
  <w:style w:type="paragraph" w:styleId="Heading4">
    <w:name w:val="heading 4"/>
    <w:basedOn w:val="Normal"/>
    <w:next w:val="Normal"/>
    <w:link w:val="Heading4Char"/>
    <w:uiPriority w:val="9"/>
    <w:unhideWhenUsed/>
    <w:qFormat/>
    <w:rsid w:val="007703BF"/>
    <w:pPr>
      <w:keepNext/>
      <w:keepLines/>
      <w:spacing w:before="200"/>
      <w:outlineLvl w:val="3"/>
    </w:pPr>
    <w:rPr>
      <w:b/>
      <w:bCs/>
      <w:i/>
      <w:iCs/>
      <w:szCs w:val="22"/>
    </w:rPr>
  </w:style>
  <w:style w:type="paragraph" w:styleId="Heading5">
    <w:name w:val="heading 5"/>
    <w:basedOn w:val="Normal"/>
    <w:next w:val="Normal"/>
    <w:link w:val="Heading5Char"/>
    <w:uiPriority w:val="9"/>
    <w:unhideWhenUsed/>
    <w:qFormat/>
    <w:rsid w:val="007703B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03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7703BF"/>
    <w:rPr>
      <w:rFonts w:ascii="Times New Roman" w:eastAsiaTheme="majorEastAsia" w:hAnsi="Times New Roman" w:cs="Times New Roman"/>
      <w:b/>
      <w:bCs/>
      <w:color w:val="000000" w:themeColor="text1"/>
      <w:sz w:val="28"/>
      <w:szCs w:val="32"/>
      <w:u w:val="single"/>
      <w:lang w:val="en-GB"/>
    </w:rPr>
  </w:style>
  <w:style w:type="character" w:customStyle="1" w:styleId="Heading2Char">
    <w:name w:val="Heading 2 Char"/>
    <w:basedOn w:val="DefaultParagraphFont"/>
    <w:link w:val="Heading2"/>
    <w:uiPriority w:val="9"/>
    <w:rsid w:val="007703BF"/>
    <w:rPr>
      <w:rFonts w:ascii="Times New Roman" w:eastAsiaTheme="majorEastAsia" w:hAnsi="Times New Roman" w:cs="Times New Roman"/>
      <w:b/>
      <w:bCs/>
      <w:color w:val="000000" w:themeColor="text1"/>
      <w:lang w:val="en-GB"/>
    </w:rPr>
  </w:style>
  <w:style w:type="character" w:customStyle="1" w:styleId="Heading3Char">
    <w:name w:val="Heading 3 Char"/>
    <w:basedOn w:val="DefaultParagraphFont"/>
    <w:link w:val="Heading3"/>
    <w:uiPriority w:val="9"/>
    <w:rsid w:val="007703BF"/>
    <w:rPr>
      <w:rFonts w:ascii="Times New Roman" w:eastAsiaTheme="majorEastAsia" w:hAnsi="Times New Roman" w:cs="Times New Roman"/>
      <w:b/>
      <w:bCs/>
      <w:i/>
      <w:color w:val="000000" w:themeColor="text1"/>
      <w:lang w:val="en-GB"/>
    </w:rPr>
  </w:style>
  <w:style w:type="character" w:customStyle="1" w:styleId="Heading4Char">
    <w:name w:val="Heading 4 Char"/>
    <w:basedOn w:val="DefaultParagraphFont"/>
    <w:link w:val="Heading4"/>
    <w:uiPriority w:val="9"/>
    <w:rsid w:val="007703BF"/>
    <w:rPr>
      <w:rFonts w:ascii="Times New Roman" w:hAnsi="Times New Roman"/>
      <w:b/>
      <w:bCs/>
      <w:i/>
      <w:iCs/>
      <w:szCs w:val="22"/>
      <w:lang w:val="en-GB"/>
    </w:rPr>
  </w:style>
  <w:style w:type="character" w:customStyle="1" w:styleId="Heading5Char">
    <w:name w:val="Heading 5 Char"/>
    <w:basedOn w:val="DefaultParagraphFont"/>
    <w:link w:val="Heading5"/>
    <w:uiPriority w:val="9"/>
    <w:rsid w:val="007703BF"/>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7703BF"/>
    <w:rPr>
      <w:rFonts w:asciiTheme="majorHAnsi" w:eastAsiaTheme="majorEastAsia" w:hAnsiTheme="majorHAnsi" w:cstheme="majorBidi"/>
      <w:i/>
      <w:iCs/>
      <w:color w:val="243F60" w:themeColor="accent1" w:themeShade="7F"/>
      <w:lang w:val="en-GB"/>
    </w:rPr>
  </w:style>
  <w:style w:type="paragraph" w:styleId="FootnoteText">
    <w:name w:val="footnote text"/>
    <w:basedOn w:val="Normal"/>
    <w:link w:val="FootnoteTextChar"/>
    <w:autoRedefine/>
    <w:uiPriority w:val="99"/>
    <w:unhideWhenUsed/>
    <w:qFormat/>
    <w:rsid w:val="007703BF"/>
    <w:pPr>
      <w:spacing w:line="240" w:lineRule="auto"/>
    </w:pPr>
    <w:rPr>
      <w:sz w:val="18"/>
      <w:szCs w:val="18"/>
    </w:rPr>
  </w:style>
  <w:style w:type="character" w:customStyle="1" w:styleId="FootnoteTextChar">
    <w:name w:val="Footnote Text Char"/>
    <w:basedOn w:val="DefaultParagraphFont"/>
    <w:link w:val="FootnoteText"/>
    <w:uiPriority w:val="99"/>
    <w:rsid w:val="007703BF"/>
    <w:rPr>
      <w:rFonts w:ascii="Times New Roman" w:hAnsi="Times New Roman"/>
      <w:sz w:val="18"/>
      <w:szCs w:val="18"/>
      <w:lang w:val="en-GB"/>
    </w:rPr>
  </w:style>
  <w:style w:type="character" w:styleId="FootnoteReference">
    <w:name w:val="footnote reference"/>
    <w:basedOn w:val="DefaultParagraphFont"/>
    <w:uiPriority w:val="99"/>
    <w:unhideWhenUsed/>
    <w:rsid w:val="007703BF"/>
    <w:rPr>
      <w:vertAlign w:val="superscript"/>
    </w:rPr>
  </w:style>
  <w:style w:type="character" w:styleId="CommentReference">
    <w:name w:val="annotation reference"/>
    <w:basedOn w:val="DefaultParagraphFont"/>
    <w:uiPriority w:val="99"/>
    <w:semiHidden/>
    <w:unhideWhenUsed/>
    <w:rsid w:val="007703BF"/>
    <w:rPr>
      <w:sz w:val="18"/>
      <w:szCs w:val="18"/>
    </w:rPr>
  </w:style>
  <w:style w:type="paragraph" w:styleId="CommentText">
    <w:name w:val="annotation text"/>
    <w:basedOn w:val="Normal"/>
    <w:link w:val="CommentTextChar"/>
    <w:uiPriority w:val="99"/>
    <w:semiHidden/>
    <w:unhideWhenUsed/>
    <w:rsid w:val="007703BF"/>
  </w:style>
  <w:style w:type="character" w:customStyle="1" w:styleId="CommentTextChar">
    <w:name w:val="Comment Text Char"/>
    <w:basedOn w:val="DefaultParagraphFont"/>
    <w:link w:val="CommentText"/>
    <w:uiPriority w:val="99"/>
    <w:semiHidden/>
    <w:rsid w:val="007703BF"/>
    <w:rPr>
      <w:rFonts w:ascii="Times New Roman" w:hAnsi="Times New Roman"/>
      <w:lang w:val="en-GB"/>
    </w:rPr>
  </w:style>
  <w:style w:type="paragraph" w:styleId="ListParagraph">
    <w:name w:val="List Paragraph"/>
    <w:basedOn w:val="Normal"/>
    <w:uiPriority w:val="34"/>
    <w:qFormat/>
    <w:rsid w:val="007703BF"/>
    <w:pPr>
      <w:ind w:left="720"/>
      <w:contextualSpacing/>
    </w:pPr>
  </w:style>
  <w:style w:type="table" w:styleId="TableGrid">
    <w:name w:val="Table Grid"/>
    <w:basedOn w:val="TableNormal"/>
    <w:uiPriority w:val="59"/>
    <w:rsid w:val="007703BF"/>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Quote">
    <w:name w:val="Block Quote"/>
    <w:basedOn w:val="Normal"/>
    <w:next w:val="Normal"/>
    <w:qFormat/>
    <w:rsid w:val="007703BF"/>
    <w:pPr>
      <w:spacing w:before="120" w:after="120" w:line="240" w:lineRule="auto"/>
      <w:ind w:left="720"/>
    </w:pPr>
    <w:rPr>
      <w:lang w:val="en-US"/>
    </w:rPr>
  </w:style>
  <w:style w:type="paragraph" w:styleId="Footer">
    <w:name w:val="footer"/>
    <w:basedOn w:val="Normal"/>
    <w:link w:val="FooterChar"/>
    <w:uiPriority w:val="99"/>
    <w:unhideWhenUsed/>
    <w:rsid w:val="007703BF"/>
    <w:pPr>
      <w:tabs>
        <w:tab w:val="center" w:pos="4320"/>
        <w:tab w:val="right" w:pos="8640"/>
      </w:tabs>
    </w:pPr>
    <w:rPr>
      <w:lang w:val="en-US"/>
    </w:rPr>
  </w:style>
  <w:style w:type="character" w:customStyle="1" w:styleId="FooterChar">
    <w:name w:val="Footer Char"/>
    <w:basedOn w:val="DefaultParagraphFont"/>
    <w:link w:val="Footer"/>
    <w:uiPriority w:val="99"/>
    <w:rsid w:val="007703BF"/>
    <w:rPr>
      <w:rFonts w:ascii="Times New Roman" w:hAnsi="Times New Roman"/>
    </w:rPr>
  </w:style>
  <w:style w:type="character" w:styleId="PageNumber">
    <w:name w:val="page number"/>
    <w:basedOn w:val="DefaultParagraphFont"/>
    <w:uiPriority w:val="99"/>
    <w:semiHidden/>
    <w:unhideWhenUsed/>
    <w:rsid w:val="007703BF"/>
  </w:style>
  <w:style w:type="paragraph" w:customStyle="1" w:styleId="quote">
    <w:name w:val="quote"/>
    <w:basedOn w:val="Normal"/>
    <w:rsid w:val="007703BF"/>
    <w:pPr>
      <w:ind w:left="720" w:right="929"/>
    </w:pPr>
    <w:rPr>
      <w:rFonts w:eastAsia="Times New Roman" w:cs="Times New Roman"/>
      <w:lang w:val="en-US"/>
    </w:rPr>
  </w:style>
  <w:style w:type="character" w:styleId="Hyperlink">
    <w:name w:val="Hyperlink"/>
    <w:basedOn w:val="DefaultParagraphFont"/>
    <w:uiPriority w:val="99"/>
    <w:unhideWhenUsed/>
    <w:rsid w:val="007703BF"/>
    <w:rPr>
      <w:color w:val="0000FF" w:themeColor="hyperlink"/>
      <w:u w:val="single"/>
    </w:rPr>
  </w:style>
  <w:style w:type="paragraph" w:styleId="DocumentMap">
    <w:name w:val="Document Map"/>
    <w:basedOn w:val="Normal"/>
    <w:link w:val="DocumentMapChar"/>
    <w:uiPriority w:val="99"/>
    <w:semiHidden/>
    <w:unhideWhenUsed/>
    <w:rsid w:val="007703BF"/>
    <w:rPr>
      <w:rFonts w:ascii="Lucida Grande" w:hAnsi="Lucida Grande" w:cs="Lucida Grande"/>
      <w:lang w:val="en-US"/>
    </w:rPr>
  </w:style>
  <w:style w:type="character" w:customStyle="1" w:styleId="DocumentMapChar">
    <w:name w:val="Document Map Char"/>
    <w:basedOn w:val="DefaultParagraphFont"/>
    <w:link w:val="DocumentMap"/>
    <w:uiPriority w:val="99"/>
    <w:semiHidden/>
    <w:rsid w:val="007703BF"/>
    <w:rPr>
      <w:rFonts w:ascii="Lucida Grande" w:hAnsi="Lucida Grande" w:cs="Lucida Grande"/>
    </w:rPr>
  </w:style>
  <w:style w:type="paragraph" w:styleId="Header">
    <w:name w:val="header"/>
    <w:basedOn w:val="Normal"/>
    <w:link w:val="HeaderChar"/>
    <w:uiPriority w:val="99"/>
    <w:unhideWhenUsed/>
    <w:rsid w:val="007703BF"/>
    <w:pPr>
      <w:tabs>
        <w:tab w:val="center" w:pos="4320"/>
        <w:tab w:val="right" w:pos="8640"/>
      </w:tabs>
    </w:pPr>
    <w:rPr>
      <w:lang w:val="en-US"/>
    </w:rPr>
  </w:style>
  <w:style w:type="character" w:customStyle="1" w:styleId="HeaderChar">
    <w:name w:val="Header Char"/>
    <w:basedOn w:val="DefaultParagraphFont"/>
    <w:link w:val="Header"/>
    <w:uiPriority w:val="99"/>
    <w:rsid w:val="007703BF"/>
    <w:rPr>
      <w:rFonts w:ascii="Times New Roman" w:hAnsi="Times New Roman"/>
    </w:rPr>
  </w:style>
  <w:style w:type="paragraph" w:customStyle="1" w:styleId="AcademicNormal">
    <w:name w:val="AcademicNormal"/>
    <w:basedOn w:val="Normal"/>
    <w:rsid w:val="007703BF"/>
    <w:pPr>
      <w:jc w:val="both"/>
    </w:pPr>
    <w:rPr>
      <w:rFonts w:ascii="Garamond" w:eastAsia="Times" w:hAnsi="Garamond" w:cs="Times New Roman"/>
      <w:szCs w:val="20"/>
    </w:rPr>
  </w:style>
  <w:style w:type="paragraph" w:customStyle="1" w:styleId="Chapter">
    <w:name w:val="Chapter"/>
    <w:basedOn w:val="Normal"/>
    <w:rsid w:val="007703BF"/>
    <w:pPr>
      <w:widowControl w:val="0"/>
      <w:tabs>
        <w:tab w:val="left" w:pos="287"/>
        <w:tab w:val="left" w:pos="1200"/>
        <w:tab w:val="left" w:pos="1600"/>
        <w:tab w:val="left" w:pos="2000"/>
      </w:tabs>
      <w:autoSpaceDE w:val="0"/>
      <w:autoSpaceDN w:val="0"/>
      <w:adjustRightInd w:val="0"/>
    </w:pPr>
    <w:rPr>
      <w:rFonts w:ascii="Garamond" w:eastAsia="Times New Roman" w:hAnsi="Garamond" w:cs="Times New Roman"/>
      <w:b/>
      <w:bCs/>
      <w:color w:val="000000"/>
      <w:sz w:val="32"/>
      <w:szCs w:val="22"/>
      <w:lang w:val="en-US"/>
    </w:rPr>
  </w:style>
  <w:style w:type="paragraph" w:styleId="Revision">
    <w:name w:val="Revision"/>
    <w:hidden/>
    <w:uiPriority w:val="99"/>
    <w:semiHidden/>
    <w:rsid w:val="007703BF"/>
    <w:rPr>
      <w:rFonts w:ascii="Times New Roman" w:hAnsi="Times New Roman"/>
      <w:lang w:val="en-GB"/>
    </w:rPr>
  </w:style>
  <w:style w:type="paragraph" w:styleId="NoSpacing">
    <w:name w:val="No Spacing"/>
    <w:uiPriority w:val="1"/>
    <w:qFormat/>
    <w:rsid w:val="007703BF"/>
    <w:rPr>
      <w:rFonts w:ascii="Times New Roman" w:hAnsi="Times New Roman"/>
      <w:lang w:val="en-GB"/>
    </w:rPr>
  </w:style>
  <w:style w:type="paragraph" w:styleId="NormalWeb">
    <w:name w:val="Normal (Web)"/>
    <w:basedOn w:val="Normal"/>
    <w:uiPriority w:val="99"/>
    <w:unhideWhenUsed/>
    <w:rsid w:val="007703BF"/>
    <w:pPr>
      <w:spacing w:before="100" w:beforeAutospacing="1" w:after="100" w:afterAutospacing="1" w:line="240" w:lineRule="auto"/>
    </w:pPr>
    <w:rPr>
      <w:rFonts w:ascii="Times" w:hAnsi="Times" w:cs="Times New Roman"/>
      <w:sz w:val="20"/>
      <w:szCs w:val="20"/>
    </w:rPr>
  </w:style>
  <w:style w:type="character" w:styleId="SubtleEmphasis">
    <w:name w:val="Subtle Emphasis"/>
    <w:basedOn w:val="DefaultParagraphFont"/>
    <w:uiPriority w:val="19"/>
    <w:qFormat/>
    <w:rsid w:val="007703BF"/>
    <w:rPr>
      <w:i/>
      <w:iCs/>
      <w:color w:val="808080" w:themeColor="text1" w:themeTint="7F"/>
    </w:rPr>
  </w:style>
  <w:style w:type="paragraph" w:styleId="TOC1">
    <w:name w:val="toc 1"/>
    <w:basedOn w:val="Normal"/>
    <w:next w:val="Normal"/>
    <w:autoRedefine/>
    <w:uiPriority w:val="39"/>
    <w:unhideWhenUsed/>
    <w:rsid w:val="007703BF"/>
    <w:pPr>
      <w:tabs>
        <w:tab w:val="right" w:leader="dot" w:pos="8290"/>
      </w:tabs>
      <w:spacing w:before="120"/>
    </w:pPr>
    <w:rPr>
      <w:rFonts w:asciiTheme="minorHAnsi" w:hAnsiTheme="minorHAnsi"/>
      <w:b/>
    </w:rPr>
  </w:style>
  <w:style w:type="paragraph" w:styleId="TOC2">
    <w:name w:val="toc 2"/>
    <w:basedOn w:val="Normal"/>
    <w:next w:val="Normal"/>
    <w:autoRedefine/>
    <w:uiPriority w:val="39"/>
    <w:unhideWhenUsed/>
    <w:rsid w:val="007703BF"/>
    <w:pPr>
      <w:ind w:left="240"/>
    </w:pPr>
    <w:rPr>
      <w:rFonts w:asciiTheme="minorHAnsi" w:hAnsiTheme="minorHAnsi"/>
      <w:b/>
      <w:sz w:val="22"/>
      <w:szCs w:val="22"/>
    </w:rPr>
  </w:style>
  <w:style w:type="paragraph" w:styleId="TOC3">
    <w:name w:val="toc 3"/>
    <w:basedOn w:val="Normal"/>
    <w:next w:val="Normal"/>
    <w:autoRedefine/>
    <w:uiPriority w:val="39"/>
    <w:unhideWhenUsed/>
    <w:rsid w:val="007703BF"/>
    <w:pPr>
      <w:ind w:left="480"/>
    </w:pPr>
    <w:rPr>
      <w:rFonts w:asciiTheme="minorHAnsi" w:hAnsiTheme="minorHAnsi"/>
      <w:sz w:val="22"/>
      <w:szCs w:val="22"/>
    </w:rPr>
  </w:style>
  <w:style w:type="paragraph" w:styleId="TOC4">
    <w:name w:val="toc 4"/>
    <w:basedOn w:val="Normal"/>
    <w:next w:val="Normal"/>
    <w:autoRedefine/>
    <w:uiPriority w:val="39"/>
    <w:unhideWhenUsed/>
    <w:rsid w:val="007703BF"/>
    <w:pPr>
      <w:ind w:left="720"/>
    </w:pPr>
    <w:rPr>
      <w:rFonts w:asciiTheme="minorHAnsi" w:hAnsiTheme="minorHAnsi"/>
      <w:sz w:val="20"/>
      <w:szCs w:val="20"/>
    </w:rPr>
  </w:style>
  <w:style w:type="paragraph" w:styleId="TOC5">
    <w:name w:val="toc 5"/>
    <w:basedOn w:val="Normal"/>
    <w:next w:val="Normal"/>
    <w:autoRedefine/>
    <w:uiPriority w:val="39"/>
    <w:unhideWhenUsed/>
    <w:rsid w:val="007703BF"/>
    <w:pPr>
      <w:ind w:left="960"/>
    </w:pPr>
    <w:rPr>
      <w:rFonts w:asciiTheme="minorHAnsi" w:hAnsiTheme="minorHAnsi"/>
      <w:sz w:val="20"/>
      <w:szCs w:val="20"/>
    </w:rPr>
  </w:style>
  <w:style w:type="paragraph" w:styleId="TOC6">
    <w:name w:val="toc 6"/>
    <w:basedOn w:val="Normal"/>
    <w:next w:val="Normal"/>
    <w:autoRedefine/>
    <w:uiPriority w:val="39"/>
    <w:unhideWhenUsed/>
    <w:rsid w:val="007703BF"/>
    <w:pPr>
      <w:ind w:left="1200"/>
    </w:pPr>
    <w:rPr>
      <w:rFonts w:asciiTheme="minorHAnsi" w:hAnsiTheme="minorHAnsi"/>
      <w:sz w:val="20"/>
      <w:szCs w:val="20"/>
    </w:rPr>
  </w:style>
  <w:style w:type="paragraph" w:styleId="TOC7">
    <w:name w:val="toc 7"/>
    <w:basedOn w:val="Normal"/>
    <w:next w:val="Normal"/>
    <w:autoRedefine/>
    <w:uiPriority w:val="39"/>
    <w:unhideWhenUsed/>
    <w:rsid w:val="007703BF"/>
    <w:pPr>
      <w:ind w:left="1440"/>
    </w:pPr>
    <w:rPr>
      <w:rFonts w:asciiTheme="minorHAnsi" w:hAnsiTheme="minorHAnsi"/>
      <w:sz w:val="20"/>
      <w:szCs w:val="20"/>
    </w:rPr>
  </w:style>
  <w:style w:type="paragraph" w:styleId="TOC8">
    <w:name w:val="toc 8"/>
    <w:basedOn w:val="Normal"/>
    <w:next w:val="Normal"/>
    <w:autoRedefine/>
    <w:uiPriority w:val="39"/>
    <w:unhideWhenUsed/>
    <w:rsid w:val="007703BF"/>
    <w:pPr>
      <w:ind w:left="1680"/>
    </w:pPr>
    <w:rPr>
      <w:rFonts w:asciiTheme="minorHAnsi" w:hAnsiTheme="minorHAnsi"/>
      <w:sz w:val="20"/>
      <w:szCs w:val="20"/>
    </w:rPr>
  </w:style>
  <w:style w:type="paragraph" w:styleId="TOC9">
    <w:name w:val="toc 9"/>
    <w:basedOn w:val="Normal"/>
    <w:next w:val="Normal"/>
    <w:autoRedefine/>
    <w:uiPriority w:val="39"/>
    <w:unhideWhenUsed/>
    <w:rsid w:val="007703BF"/>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7703BF"/>
    <w:rPr>
      <w:color w:val="800080" w:themeColor="followedHyperlink"/>
      <w:u w:val="single"/>
    </w:rPr>
  </w:style>
  <w:style w:type="paragraph" w:styleId="Caption">
    <w:name w:val="caption"/>
    <w:basedOn w:val="Normal"/>
    <w:next w:val="Normal"/>
    <w:uiPriority w:val="35"/>
    <w:unhideWhenUsed/>
    <w:qFormat/>
    <w:rsid w:val="007703BF"/>
    <w:pPr>
      <w:spacing w:after="200" w:line="240" w:lineRule="auto"/>
      <w:jc w:val="center"/>
    </w:pPr>
    <w:rPr>
      <w:bCs/>
      <w:color w:val="000000" w:themeColor="text1"/>
      <w:sz w:val="18"/>
      <w:szCs w:val="18"/>
    </w:rPr>
  </w:style>
  <w:style w:type="paragraph" w:styleId="TableofFigures">
    <w:name w:val="table of figures"/>
    <w:basedOn w:val="Normal"/>
    <w:next w:val="Normal"/>
    <w:uiPriority w:val="99"/>
    <w:unhideWhenUsed/>
    <w:rsid w:val="007703BF"/>
    <w:rPr>
      <w:rFonts w:asciiTheme="minorHAnsi" w:hAnsiTheme="minorHAnsi"/>
      <w:i/>
      <w:sz w:val="20"/>
      <w:szCs w:val="20"/>
    </w:rPr>
  </w:style>
  <w:style w:type="paragraph" w:styleId="CommentSubject">
    <w:name w:val="annotation subject"/>
    <w:basedOn w:val="CommentText"/>
    <w:next w:val="CommentText"/>
    <w:link w:val="CommentSubjectChar"/>
    <w:uiPriority w:val="99"/>
    <w:semiHidden/>
    <w:unhideWhenUsed/>
    <w:rsid w:val="007703BF"/>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703BF"/>
    <w:rPr>
      <w:rFonts w:ascii="Times New Roman" w:hAnsi="Times New Roman"/>
      <w:b/>
      <w:bCs/>
      <w:sz w:val="20"/>
      <w:szCs w:val="20"/>
      <w:lang w:val="en-GB"/>
    </w:rPr>
  </w:style>
  <w:style w:type="paragraph" w:styleId="BodyText">
    <w:name w:val="Body Text"/>
    <w:basedOn w:val="Normal"/>
    <w:link w:val="BodyTextChar"/>
    <w:uiPriority w:val="99"/>
    <w:unhideWhenUsed/>
    <w:rsid w:val="007703BF"/>
    <w:pPr>
      <w:spacing w:after="120"/>
    </w:pPr>
  </w:style>
  <w:style w:type="character" w:customStyle="1" w:styleId="BodyTextChar">
    <w:name w:val="Body Text Char"/>
    <w:basedOn w:val="DefaultParagraphFont"/>
    <w:link w:val="BodyText"/>
    <w:uiPriority w:val="99"/>
    <w:rsid w:val="007703BF"/>
    <w:rPr>
      <w:rFonts w:ascii="Times New Roman" w:hAnsi="Times New Roman"/>
      <w:lang w:val="en-GB"/>
    </w:rPr>
  </w:style>
  <w:style w:type="paragraph" w:styleId="BlockText">
    <w:name w:val="Block Text"/>
    <w:basedOn w:val="Normal"/>
    <w:uiPriority w:val="99"/>
    <w:unhideWhenUsed/>
    <w:rsid w:val="007703B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BF"/>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7703BF"/>
    <w:pPr>
      <w:keepNext/>
      <w:keepLines/>
      <w:spacing w:before="480"/>
      <w:outlineLvl w:val="0"/>
    </w:pPr>
    <w:rPr>
      <w:rFonts w:eastAsiaTheme="majorEastAsia" w:cs="Times New Roman"/>
      <w:b/>
      <w:bCs/>
      <w:color w:val="000000" w:themeColor="text1"/>
      <w:sz w:val="28"/>
      <w:szCs w:val="32"/>
      <w:u w:val="single"/>
    </w:rPr>
  </w:style>
  <w:style w:type="paragraph" w:styleId="Heading2">
    <w:name w:val="heading 2"/>
    <w:basedOn w:val="Normal"/>
    <w:next w:val="Normal"/>
    <w:link w:val="Heading2Char"/>
    <w:uiPriority w:val="9"/>
    <w:unhideWhenUsed/>
    <w:qFormat/>
    <w:rsid w:val="007703BF"/>
    <w:pPr>
      <w:keepNext/>
      <w:keepLines/>
      <w:spacing w:before="200"/>
      <w:outlineLvl w:val="1"/>
    </w:pPr>
    <w:rPr>
      <w:rFonts w:eastAsiaTheme="majorEastAsia" w:cs="Times New Roman"/>
      <w:b/>
      <w:bCs/>
      <w:color w:val="000000" w:themeColor="text1"/>
    </w:rPr>
  </w:style>
  <w:style w:type="paragraph" w:styleId="Heading3">
    <w:name w:val="heading 3"/>
    <w:basedOn w:val="Normal"/>
    <w:next w:val="Normal"/>
    <w:link w:val="Heading3Char"/>
    <w:uiPriority w:val="9"/>
    <w:unhideWhenUsed/>
    <w:qFormat/>
    <w:rsid w:val="007703BF"/>
    <w:pPr>
      <w:keepNext/>
      <w:keepLines/>
      <w:spacing w:before="200"/>
      <w:outlineLvl w:val="2"/>
    </w:pPr>
    <w:rPr>
      <w:rFonts w:eastAsiaTheme="majorEastAsia" w:cs="Times New Roman"/>
      <w:b/>
      <w:bCs/>
      <w:i/>
      <w:color w:val="000000" w:themeColor="text1"/>
    </w:rPr>
  </w:style>
  <w:style w:type="paragraph" w:styleId="Heading4">
    <w:name w:val="heading 4"/>
    <w:basedOn w:val="Normal"/>
    <w:next w:val="Normal"/>
    <w:link w:val="Heading4Char"/>
    <w:uiPriority w:val="9"/>
    <w:unhideWhenUsed/>
    <w:qFormat/>
    <w:rsid w:val="007703BF"/>
    <w:pPr>
      <w:keepNext/>
      <w:keepLines/>
      <w:spacing w:before="200"/>
      <w:outlineLvl w:val="3"/>
    </w:pPr>
    <w:rPr>
      <w:b/>
      <w:bCs/>
      <w:i/>
      <w:iCs/>
      <w:szCs w:val="22"/>
    </w:rPr>
  </w:style>
  <w:style w:type="paragraph" w:styleId="Heading5">
    <w:name w:val="heading 5"/>
    <w:basedOn w:val="Normal"/>
    <w:next w:val="Normal"/>
    <w:link w:val="Heading5Char"/>
    <w:uiPriority w:val="9"/>
    <w:unhideWhenUsed/>
    <w:qFormat/>
    <w:rsid w:val="007703B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03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7703BF"/>
    <w:rPr>
      <w:rFonts w:ascii="Times New Roman" w:eastAsiaTheme="majorEastAsia" w:hAnsi="Times New Roman" w:cs="Times New Roman"/>
      <w:b/>
      <w:bCs/>
      <w:color w:val="000000" w:themeColor="text1"/>
      <w:sz w:val="28"/>
      <w:szCs w:val="32"/>
      <w:u w:val="single"/>
      <w:lang w:val="en-GB"/>
    </w:rPr>
  </w:style>
  <w:style w:type="character" w:customStyle="1" w:styleId="Heading2Char">
    <w:name w:val="Heading 2 Char"/>
    <w:basedOn w:val="DefaultParagraphFont"/>
    <w:link w:val="Heading2"/>
    <w:uiPriority w:val="9"/>
    <w:rsid w:val="007703BF"/>
    <w:rPr>
      <w:rFonts w:ascii="Times New Roman" w:eastAsiaTheme="majorEastAsia" w:hAnsi="Times New Roman" w:cs="Times New Roman"/>
      <w:b/>
      <w:bCs/>
      <w:color w:val="000000" w:themeColor="text1"/>
      <w:lang w:val="en-GB"/>
    </w:rPr>
  </w:style>
  <w:style w:type="character" w:customStyle="1" w:styleId="Heading3Char">
    <w:name w:val="Heading 3 Char"/>
    <w:basedOn w:val="DefaultParagraphFont"/>
    <w:link w:val="Heading3"/>
    <w:uiPriority w:val="9"/>
    <w:rsid w:val="007703BF"/>
    <w:rPr>
      <w:rFonts w:ascii="Times New Roman" w:eastAsiaTheme="majorEastAsia" w:hAnsi="Times New Roman" w:cs="Times New Roman"/>
      <w:b/>
      <w:bCs/>
      <w:i/>
      <w:color w:val="000000" w:themeColor="text1"/>
      <w:lang w:val="en-GB"/>
    </w:rPr>
  </w:style>
  <w:style w:type="character" w:customStyle="1" w:styleId="Heading4Char">
    <w:name w:val="Heading 4 Char"/>
    <w:basedOn w:val="DefaultParagraphFont"/>
    <w:link w:val="Heading4"/>
    <w:uiPriority w:val="9"/>
    <w:rsid w:val="007703BF"/>
    <w:rPr>
      <w:rFonts w:ascii="Times New Roman" w:hAnsi="Times New Roman"/>
      <w:b/>
      <w:bCs/>
      <w:i/>
      <w:iCs/>
      <w:szCs w:val="22"/>
      <w:lang w:val="en-GB"/>
    </w:rPr>
  </w:style>
  <w:style w:type="character" w:customStyle="1" w:styleId="Heading5Char">
    <w:name w:val="Heading 5 Char"/>
    <w:basedOn w:val="DefaultParagraphFont"/>
    <w:link w:val="Heading5"/>
    <w:uiPriority w:val="9"/>
    <w:rsid w:val="007703BF"/>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7703BF"/>
    <w:rPr>
      <w:rFonts w:asciiTheme="majorHAnsi" w:eastAsiaTheme="majorEastAsia" w:hAnsiTheme="majorHAnsi" w:cstheme="majorBidi"/>
      <w:i/>
      <w:iCs/>
      <w:color w:val="243F60" w:themeColor="accent1" w:themeShade="7F"/>
      <w:lang w:val="en-GB"/>
    </w:rPr>
  </w:style>
  <w:style w:type="paragraph" w:styleId="FootnoteText">
    <w:name w:val="footnote text"/>
    <w:basedOn w:val="Normal"/>
    <w:link w:val="FootnoteTextChar"/>
    <w:autoRedefine/>
    <w:uiPriority w:val="99"/>
    <w:unhideWhenUsed/>
    <w:qFormat/>
    <w:rsid w:val="007703BF"/>
    <w:pPr>
      <w:spacing w:line="240" w:lineRule="auto"/>
    </w:pPr>
    <w:rPr>
      <w:sz w:val="18"/>
      <w:szCs w:val="18"/>
    </w:rPr>
  </w:style>
  <w:style w:type="character" w:customStyle="1" w:styleId="FootnoteTextChar">
    <w:name w:val="Footnote Text Char"/>
    <w:basedOn w:val="DefaultParagraphFont"/>
    <w:link w:val="FootnoteText"/>
    <w:uiPriority w:val="99"/>
    <w:rsid w:val="007703BF"/>
    <w:rPr>
      <w:rFonts w:ascii="Times New Roman" w:hAnsi="Times New Roman"/>
      <w:sz w:val="18"/>
      <w:szCs w:val="18"/>
      <w:lang w:val="en-GB"/>
    </w:rPr>
  </w:style>
  <w:style w:type="character" w:styleId="FootnoteReference">
    <w:name w:val="footnote reference"/>
    <w:basedOn w:val="DefaultParagraphFont"/>
    <w:uiPriority w:val="99"/>
    <w:unhideWhenUsed/>
    <w:rsid w:val="007703BF"/>
    <w:rPr>
      <w:vertAlign w:val="superscript"/>
    </w:rPr>
  </w:style>
  <w:style w:type="character" w:styleId="CommentReference">
    <w:name w:val="annotation reference"/>
    <w:basedOn w:val="DefaultParagraphFont"/>
    <w:uiPriority w:val="99"/>
    <w:semiHidden/>
    <w:unhideWhenUsed/>
    <w:rsid w:val="007703BF"/>
    <w:rPr>
      <w:sz w:val="18"/>
      <w:szCs w:val="18"/>
    </w:rPr>
  </w:style>
  <w:style w:type="paragraph" w:styleId="CommentText">
    <w:name w:val="annotation text"/>
    <w:basedOn w:val="Normal"/>
    <w:link w:val="CommentTextChar"/>
    <w:uiPriority w:val="99"/>
    <w:semiHidden/>
    <w:unhideWhenUsed/>
    <w:rsid w:val="007703BF"/>
  </w:style>
  <w:style w:type="character" w:customStyle="1" w:styleId="CommentTextChar">
    <w:name w:val="Comment Text Char"/>
    <w:basedOn w:val="DefaultParagraphFont"/>
    <w:link w:val="CommentText"/>
    <w:uiPriority w:val="99"/>
    <w:semiHidden/>
    <w:rsid w:val="007703BF"/>
    <w:rPr>
      <w:rFonts w:ascii="Times New Roman" w:hAnsi="Times New Roman"/>
      <w:lang w:val="en-GB"/>
    </w:rPr>
  </w:style>
  <w:style w:type="paragraph" w:styleId="ListParagraph">
    <w:name w:val="List Paragraph"/>
    <w:basedOn w:val="Normal"/>
    <w:uiPriority w:val="34"/>
    <w:qFormat/>
    <w:rsid w:val="007703BF"/>
    <w:pPr>
      <w:ind w:left="720"/>
      <w:contextualSpacing/>
    </w:pPr>
  </w:style>
  <w:style w:type="table" w:styleId="TableGrid">
    <w:name w:val="Table Grid"/>
    <w:basedOn w:val="TableNormal"/>
    <w:uiPriority w:val="59"/>
    <w:rsid w:val="007703BF"/>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Quote">
    <w:name w:val="Block Quote"/>
    <w:basedOn w:val="Normal"/>
    <w:next w:val="Normal"/>
    <w:qFormat/>
    <w:rsid w:val="007703BF"/>
    <w:pPr>
      <w:spacing w:before="120" w:after="120" w:line="240" w:lineRule="auto"/>
      <w:ind w:left="720"/>
    </w:pPr>
    <w:rPr>
      <w:lang w:val="en-US"/>
    </w:rPr>
  </w:style>
  <w:style w:type="paragraph" w:styleId="Footer">
    <w:name w:val="footer"/>
    <w:basedOn w:val="Normal"/>
    <w:link w:val="FooterChar"/>
    <w:uiPriority w:val="99"/>
    <w:unhideWhenUsed/>
    <w:rsid w:val="007703BF"/>
    <w:pPr>
      <w:tabs>
        <w:tab w:val="center" w:pos="4320"/>
        <w:tab w:val="right" w:pos="8640"/>
      </w:tabs>
    </w:pPr>
    <w:rPr>
      <w:lang w:val="en-US"/>
    </w:rPr>
  </w:style>
  <w:style w:type="character" w:customStyle="1" w:styleId="FooterChar">
    <w:name w:val="Footer Char"/>
    <w:basedOn w:val="DefaultParagraphFont"/>
    <w:link w:val="Footer"/>
    <w:uiPriority w:val="99"/>
    <w:rsid w:val="007703BF"/>
    <w:rPr>
      <w:rFonts w:ascii="Times New Roman" w:hAnsi="Times New Roman"/>
    </w:rPr>
  </w:style>
  <w:style w:type="character" w:styleId="PageNumber">
    <w:name w:val="page number"/>
    <w:basedOn w:val="DefaultParagraphFont"/>
    <w:uiPriority w:val="99"/>
    <w:semiHidden/>
    <w:unhideWhenUsed/>
    <w:rsid w:val="007703BF"/>
  </w:style>
  <w:style w:type="paragraph" w:customStyle="1" w:styleId="quote">
    <w:name w:val="quote"/>
    <w:basedOn w:val="Normal"/>
    <w:rsid w:val="007703BF"/>
    <w:pPr>
      <w:ind w:left="720" w:right="929"/>
    </w:pPr>
    <w:rPr>
      <w:rFonts w:eastAsia="Times New Roman" w:cs="Times New Roman"/>
      <w:lang w:val="en-US"/>
    </w:rPr>
  </w:style>
  <w:style w:type="character" w:styleId="Hyperlink">
    <w:name w:val="Hyperlink"/>
    <w:basedOn w:val="DefaultParagraphFont"/>
    <w:uiPriority w:val="99"/>
    <w:unhideWhenUsed/>
    <w:rsid w:val="007703BF"/>
    <w:rPr>
      <w:color w:val="0000FF" w:themeColor="hyperlink"/>
      <w:u w:val="single"/>
    </w:rPr>
  </w:style>
  <w:style w:type="paragraph" w:styleId="DocumentMap">
    <w:name w:val="Document Map"/>
    <w:basedOn w:val="Normal"/>
    <w:link w:val="DocumentMapChar"/>
    <w:uiPriority w:val="99"/>
    <w:semiHidden/>
    <w:unhideWhenUsed/>
    <w:rsid w:val="007703BF"/>
    <w:rPr>
      <w:rFonts w:ascii="Lucida Grande" w:hAnsi="Lucida Grande" w:cs="Lucida Grande"/>
      <w:lang w:val="en-US"/>
    </w:rPr>
  </w:style>
  <w:style w:type="character" w:customStyle="1" w:styleId="DocumentMapChar">
    <w:name w:val="Document Map Char"/>
    <w:basedOn w:val="DefaultParagraphFont"/>
    <w:link w:val="DocumentMap"/>
    <w:uiPriority w:val="99"/>
    <w:semiHidden/>
    <w:rsid w:val="007703BF"/>
    <w:rPr>
      <w:rFonts w:ascii="Lucida Grande" w:hAnsi="Lucida Grande" w:cs="Lucida Grande"/>
    </w:rPr>
  </w:style>
  <w:style w:type="paragraph" w:styleId="Header">
    <w:name w:val="header"/>
    <w:basedOn w:val="Normal"/>
    <w:link w:val="HeaderChar"/>
    <w:uiPriority w:val="99"/>
    <w:unhideWhenUsed/>
    <w:rsid w:val="007703BF"/>
    <w:pPr>
      <w:tabs>
        <w:tab w:val="center" w:pos="4320"/>
        <w:tab w:val="right" w:pos="8640"/>
      </w:tabs>
    </w:pPr>
    <w:rPr>
      <w:lang w:val="en-US"/>
    </w:rPr>
  </w:style>
  <w:style w:type="character" w:customStyle="1" w:styleId="HeaderChar">
    <w:name w:val="Header Char"/>
    <w:basedOn w:val="DefaultParagraphFont"/>
    <w:link w:val="Header"/>
    <w:uiPriority w:val="99"/>
    <w:rsid w:val="007703BF"/>
    <w:rPr>
      <w:rFonts w:ascii="Times New Roman" w:hAnsi="Times New Roman"/>
    </w:rPr>
  </w:style>
  <w:style w:type="paragraph" w:customStyle="1" w:styleId="AcademicNormal">
    <w:name w:val="AcademicNormal"/>
    <w:basedOn w:val="Normal"/>
    <w:rsid w:val="007703BF"/>
    <w:pPr>
      <w:jc w:val="both"/>
    </w:pPr>
    <w:rPr>
      <w:rFonts w:ascii="Garamond" w:eastAsia="Times" w:hAnsi="Garamond" w:cs="Times New Roman"/>
      <w:szCs w:val="20"/>
    </w:rPr>
  </w:style>
  <w:style w:type="paragraph" w:customStyle="1" w:styleId="Chapter">
    <w:name w:val="Chapter"/>
    <w:basedOn w:val="Normal"/>
    <w:rsid w:val="007703BF"/>
    <w:pPr>
      <w:widowControl w:val="0"/>
      <w:tabs>
        <w:tab w:val="left" w:pos="287"/>
        <w:tab w:val="left" w:pos="1200"/>
        <w:tab w:val="left" w:pos="1600"/>
        <w:tab w:val="left" w:pos="2000"/>
      </w:tabs>
      <w:autoSpaceDE w:val="0"/>
      <w:autoSpaceDN w:val="0"/>
      <w:adjustRightInd w:val="0"/>
    </w:pPr>
    <w:rPr>
      <w:rFonts w:ascii="Garamond" w:eastAsia="Times New Roman" w:hAnsi="Garamond" w:cs="Times New Roman"/>
      <w:b/>
      <w:bCs/>
      <w:color w:val="000000"/>
      <w:sz w:val="32"/>
      <w:szCs w:val="22"/>
      <w:lang w:val="en-US"/>
    </w:rPr>
  </w:style>
  <w:style w:type="paragraph" w:styleId="Revision">
    <w:name w:val="Revision"/>
    <w:hidden/>
    <w:uiPriority w:val="99"/>
    <w:semiHidden/>
    <w:rsid w:val="007703BF"/>
    <w:rPr>
      <w:rFonts w:ascii="Times New Roman" w:hAnsi="Times New Roman"/>
      <w:lang w:val="en-GB"/>
    </w:rPr>
  </w:style>
  <w:style w:type="paragraph" w:styleId="NoSpacing">
    <w:name w:val="No Spacing"/>
    <w:uiPriority w:val="1"/>
    <w:qFormat/>
    <w:rsid w:val="007703BF"/>
    <w:rPr>
      <w:rFonts w:ascii="Times New Roman" w:hAnsi="Times New Roman"/>
      <w:lang w:val="en-GB"/>
    </w:rPr>
  </w:style>
  <w:style w:type="paragraph" w:styleId="NormalWeb">
    <w:name w:val="Normal (Web)"/>
    <w:basedOn w:val="Normal"/>
    <w:uiPriority w:val="99"/>
    <w:unhideWhenUsed/>
    <w:rsid w:val="007703BF"/>
    <w:pPr>
      <w:spacing w:before="100" w:beforeAutospacing="1" w:after="100" w:afterAutospacing="1" w:line="240" w:lineRule="auto"/>
    </w:pPr>
    <w:rPr>
      <w:rFonts w:ascii="Times" w:hAnsi="Times" w:cs="Times New Roman"/>
      <w:sz w:val="20"/>
      <w:szCs w:val="20"/>
    </w:rPr>
  </w:style>
  <w:style w:type="character" w:styleId="SubtleEmphasis">
    <w:name w:val="Subtle Emphasis"/>
    <w:basedOn w:val="DefaultParagraphFont"/>
    <w:uiPriority w:val="19"/>
    <w:qFormat/>
    <w:rsid w:val="007703BF"/>
    <w:rPr>
      <w:i/>
      <w:iCs/>
      <w:color w:val="808080" w:themeColor="text1" w:themeTint="7F"/>
    </w:rPr>
  </w:style>
  <w:style w:type="paragraph" w:styleId="TOC1">
    <w:name w:val="toc 1"/>
    <w:basedOn w:val="Normal"/>
    <w:next w:val="Normal"/>
    <w:autoRedefine/>
    <w:uiPriority w:val="39"/>
    <w:unhideWhenUsed/>
    <w:rsid w:val="007703BF"/>
    <w:pPr>
      <w:tabs>
        <w:tab w:val="right" w:leader="dot" w:pos="8290"/>
      </w:tabs>
      <w:spacing w:before="120"/>
    </w:pPr>
    <w:rPr>
      <w:rFonts w:asciiTheme="minorHAnsi" w:hAnsiTheme="minorHAnsi"/>
      <w:b/>
    </w:rPr>
  </w:style>
  <w:style w:type="paragraph" w:styleId="TOC2">
    <w:name w:val="toc 2"/>
    <w:basedOn w:val="Normal"/>
    <w:next w:val="Normal"/>
    <w:autoRedefine/>
    <w:uiPriority w:val="39"/>
    <w:unhideWhenUsed/>
    <w:rsid w:val="007703BF"/>
    <w:pPr>
      <w:ind w:left="240"/>
    </w:pPr>
    <w:rPr>
      <w:rFonts w:asciiTheme="minorHAnsi" w:hAnsiTheme="minorHAnsi"/>
      <w:b/>
      <w:sz w:val="22"/>
      <w:szCs w:val="22"/>
    </w:rPr>
  </w:style>
  <w:style w:type="paragraph" w:styleId="TOC3">
    <w:name w:val="toc 3"/>
    <w:basedOn w:val="Normal"/>
    <w:next w:val="Normal"/>
    <w:autoRedefine/>
    <w:uiPriority w:val="39"/>
    <w:unhideWhenUsed/>
    <w:rsid w:val="007703BF"/>
    <w:pPr>
      <w:ind w:left="480"/>
    </w:pPr>
    <w:rPr>
      <w:rFonts w:asciiTheme="minorHAnsi" w:hAnsiTheme="minorHAnsi"/>
      <w:sz w:val="22"/>
      <w:szCs w:val="22"/>
    </w:rPr>
  </w:style>
  <w:style w:type="paragraph" w:styleId="TOC4">
    <w:name w:val="toc 4"/>
    <w:basedOn w:val="Normal"/>
    <w:next w:val="Normal"/>
    <w:autoRedefine/>
    <w:uiPriority w:val="39"/>
    <w:unhideWhenUsed/>
    <w:rsid w:val="007703BF"/>
    <w:pPr>
      <w:ind w:left="720"/>
    </w:pPr>
    <w:rPr>
      <w:rFonts w:asciiTheme="minorHAnsi" w:hAnsiTheme="minorHAnsi"/>
      <w:sz w:val="20"/>
      <w:szCs w:val="20"/>
    </w:rPr>
  </w:style>
  <w:style w:type="paragraph" w:styleId="TOC5">
    <w:name w:val="toc 5"/>
    <w:basedOn w:val="Normal"/>
    <w:next w:val="Normal"/>
    <w:autoRedefine/>
    <w:uiPriority w:val="39"/>
    <w:unhideWhenUsed/>
    <w:rsid w:val="007703BF"/>
    <w:pPr>
      <w:ind w:left="960"/>
    </w:pPr>
    <w:rPr>
      <w:rFonts w:asciiTheme="minorHAnsi" w:hAnsiTheme="minorHAnsi"/>
      <w:sz w:val="20"/>
      <w:szCs w:val="20"/>
    </w:rPr>
  </w:style>
  <w:style w:type="paragraph" w:styleId="TOC6">
    <w:name w:val="toc 6"/>
    <w:basedOn w:val="Normal"/>
    <w:next w:val="Normal"/>
    <w:autoRedefine/>
    <w:uiPriority w:val="39"/>
    <w:unhideWhenUsed/>
    <w:rsid w:val="007703BF"/>
    <w:pPr>
      <w:ind w:left="1200"/>
    </w:pPr>
    <w:rPr>
      <w:rFonts w:asciiTheme="minorHAnsi" w:hAnsiTheme="minorHAnsi"/>
      <w:sz w:val="20"/>
      <w:szCs w:val="20"/>
    </w:rPr>
  </w:style>
  <w:style w:type="paragraph" w:styleId="TOC7">
    <w:name w:val="toc 7"/>
    <w:basedOn w:val="Normal"/>
    <w:next w:val="Normal"/>
    <w:autoRedefine/>
    <w:uiPriority w:val="39"/>
    <w:unhideWhenUsed/>
    <w:rsid w:val="007703BF"/>
    <w:pPr>
      <w:ind w:left="1440"/>
    </w:pPr>
    <w:rPr>
      <w:rFonts w:asciiTheme="minorHAnsi" w:hAnsiTheme="minorHAnsi"/>
      <w:sz w:val="20"/>
      <w:szCs w:val="20"/>
    </w:rPr>
  </w:style>
  <w:style w:type="paragraph" w:styleId="TOC8">
    <w:name w:val="toc 8"/>
    <w:basedOn w:val="Normal"/>
    <w:next w:val="Normal"/>
    <w:autoRedefine/>
    <w:uiPriority w:val="39"/>
    <w:unhideWhenUsed/>
    <w:rsid w:val="007703BF"/>
    <w:pPr>
      <w:ind w:left="1680"/>
    </w:pPr>
    <w:rPr>
      <w:rFonts w:asciiTheme="minorHAnsi" w:hAnsiTheme="minorHAnsi"/>
      <w:sz w:val="20"/>
      <w:szCs w:val="20"/>
    </w:rPr>
  </w:style>
  <w:style w:type="paragraph" w:styleId="TOC9">
    <w:name w:val="toc 9"/>
    <w:basedOn w:val="Normal"/>
    <w:next w:val="Normal"/>
    <w:autoRedefine/>
    <w:uiPriority w:val="39"/>
    <w:unhideWhenUsed/>
    <w:rsid w:val="007703BF"/>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7703BF"/>
    <w:rPr>
      <w:color w:val="800080" w:themeColor="followedHyperlink"/>
      <w:u w:val="single"/>
    </w:rPr>
  </w:style>
  <w:style w:type="paragraph" w:styleId="Caption">
    <w:name w:val="caption"/>
    <w:basedOn w:val="Normal"/>
    <w:next w:val="Normal"/>
    <w:uiPriority w:val="35"/>
    <w:unhideWhenUsed/>
    <w:qFormat/>
    <w:rsid w:val="007703BF"/>
    <w:pPr>
      <w:spacing w:after="200" w:line="240" w:lineRule="auto"/>
      <w:jc w:val="center"/>
    </w:pPr>
    <w:rPr>
      <w:bCs/>
      <w:color w:val="000000" w:themeColor="text1"/>
      <w:sz w:val="18"/>
      <w:szCs w:val="18"/>
    </w:rPr>
  </w:style>
  <w:style w:type="paragraph" w:styleId="TableofFigures">
    <w:name w:val="table of figures"/>
    <w:basedOn w:val="Normal"/>
    <w:next w:val="Normal"/>
    <w:uiPriority w:val="99"/>
    <w:unhideWhenUsed/>
    <w:rsid w:val="007703BF"/>
    <w:rPr>
      <w:rFonts w:asciiTheme="minorHAnsi" w:hAnsiTheme="minorHAnsi"/>
      <w:i/>
      <w:sz w:val="20"/>
      <w:szCs w:val="20"/>
    </w:rPr>
  </w:style>
  <w:style w:type="paragraph" w:styleId="CommentSubject">
    <w:name w:val="annotation subject"/>
    <w:basedOn w:val="CommentText"/>
    <w:next w:val="CommentText"/>
    <w:link w:val="CommentSubjectChar"/>
    <w:uiPriority w:val="99"/>
    <w:semiHidden/>
    <w:unhideWhenUsed/>
    <w:rsid w:val="007703BF"/>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703BF"/>
    <w:rPr>
      <w:rFonts w:ascii="Times New Roman" w:hAnsi="Times New Roman"/>
      <w:b/>
      <w:bCs/>
      <w:sz w:val="20"/>
      <w:szCs w:val="20"/>
      <w:lang w:val="en-GB"/>
    </w:rPr>
  </w:style>
  <w:style w:type="paragraph" w:styleId="BodyText">
    <w:name w:val="Body Text"/>
    <w:basedOn w:val="Normal"/>
    <w:link w:val="BodyTextChar"/>
    <w:uiPriority w:val="99"/>
    <w:unhideWhenUsed/>
    <w:rsid w:val="007703BF"/>
    <w:pPr>
      <w:spacing w:after="120"/>
    </w:pPr>
  </w:style>
  <w:style w:type="character" w:customStyle="1" w:styleId="BodyTextChar">
    <w:name w:val="Body Text Char"/>
    <w:basedOn w:val="DefaultParagraphFont"/>
    <w:link w:val="BodyText"/>
    <w:uiPriority w:val="99"/>
    <w:rsid w:val="007703BF"/>
    <w:rPr>
      <w:rFonts w:ascii="Times New Roman" w:hAnsi="Times New Roman"/>
      <w:lang w:val="en-GB"/>
    </w:rPr>
  </w:style>
  <w:style w:type="paragraph" w:styleId="BlockText">
    <w:name w:val="Block Text"/>
    <w:basedOn w:val="Normal"/>
    <w:uiPriority w:val="99"/>
    <w:unhideWhenUsed/>
    <w:rsid w:val="007703B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7202</Words>
  <Characters>41058</Characters>
  <Application>Microsoft Macintosh Word</Application>
  <DocSecurity>0</DocSecurity>
  <Lines>342</Lines>
  <Paragraphs>96</Paragraphs>
  <ScaleCrop>false</ScaleCrop>
  <Company>inc</Company>
  <LinksUpToDate>false</LinksUpToDate>
  <CharactersWithSpaces>48164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 inc</dc:creator>
  <cp:keywords/>
  <dc:description/>
  <cp:lastModifiedBy>inc inc</cp:lastModifiedBy>
  <cp:revision>3</cp:revision>
  <dcterms:created xsi:type="dcterms:W3CDTF">2018-05-17T10:27:00Z</dcterms:created>
  <dcterms:modified xsi:type="dcterms:W3CDTF">2018-05-18T07:25:00Z</dcterms:modified>
</cp:coreProperties>
</file>