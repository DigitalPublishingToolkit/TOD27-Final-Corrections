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48E5F" w14:textId="77777777" w:rsidR="0025633B" w:rsidRDefault="0025633B" w:rsidP="0025633B">
      <w:pPr>
        <w:pStyle w:val="Heading1"/>
      </w:pPr>
      <w:bookmarkStart w:id="0" w:name="_Toc387255131"/>
      <w:bookmarkStart w:id="1" w:name="_GoBack"/>
      <w:bookmarkEnd w:id="1"/>
      <w:r>
        <w:t xml:space="preserve">7. The Ends of </w:t>
      </w:r>
      <w:proofErr w:type="spellStart"/>
      <w:r>
        <w:t>Videoblogging</w:t>
      </w:r>
      <w:bookmarkEnd w:id="0"/>
      <w:proofErr w:type="spellEnd"/>
    </w:p>
    <w:p w14:paraId="38B6C83A" w14:textId="77777777" w:rsidR="0025633B" w:rsidRPr="00784684" w:rsidRDefault="0025633B" w:rsidP="0025633B">
      <w:pPr>
        <w:spacing w:line="240" w:lineRule="auto"/>
      </w:pPr>
    </w:p>
    <w:p w14:paraId="572C1A55" w14:textId="77777777" w:rsidR="0025633B" w:rsidRPr="007E5745" w:rsidRDefault="0025633B" w:rsidP="0025633B">
      <w:pPr>
        <w:pStyle w:val="BlockQuote"/>
      </w:pPr>
      <w:r w:rsidRPr="007E5745">
        <w:t>That’s what’s cool about video on a blog. Francis Ford Coppola, his quote that one day the next Hollywood masterpiece would be made by a 10 year old girl with her dad’s video camera, right? I think we all know [laughs] that she’</w:t>
      </w:r>
      <w:r>
        <w:t xml:space="preserve">s a </w:t>
      </w:r>
      <w:proofErr w:type="spellStart"/>
      <w:r>
        <w:t>videoblogger</w:t>
      </w:r>
      <w:proofErr w:type="spellEnd"/>
      <w:r>
        <w:t>.</w:t>
      </w:r>
      <w:r>
        <w:rPr>
          <w:rStyle w:val="FootnoteReference"/>
        </w:rPr>
        <w:footnoteReference w:id="1"/>
      </w:r>
    </w:p>
    <w:p w14:paraId="51FB10BC" w14:textId="77777777" w:rsidR="0025633B" w:rsidRDefault="0025633B" w:rsidP="0025633B"/>
    <w:p w14:paraId="27BDDEAE" w14:textId="77777777" w:rsidR="0025633B" w:rsidRDefault="0025633B" w:rsidP="0025633B">
      <w:pPr>
        <w:pStyle w:val="BodyText"/>
      </w:pPr>
      <w:r w:rsidRPr="007B7B10">
        <w:t xml:space="preserve">Understanding the close entanglement of culture and technology in this area of digital media production in the early 2000s – most notably in the self-definition and development of a community based around video objects and technologies – has been crucial </w:t>
      </w:r>
      <w:r>
        <w:t>in</w:t>
      </w:r>
      <w:r w:rsidRPr="007B7B10">
        <w:t xml:space="preserve"> the </w:t>
      </w:r>
      <w:r>
        <w:t xml:space="preserve">development </w:t>
      </w:r>
      <w:r w:rsidRPr="007B7B10">
        <w:t xml:space="preserve">of this </w:t>
      </w:r>
      <w:r>
        <w:t>book</w:t>
      </w:r>
      <w:r w:rsidRPr="007B7B10">
        <w:t>. Through an ethnographically-informed approach to cultu</w:t>
      </w:r>
      <w:r>
        <w:t>ral history, which maintains an</w:t>
      </w:r>
      <w:r w:rsidRPr="007B7B10">
        <w:t xml:space="preserve"> interest in materials as well as discourses, the </w:t>
      </w:r>
      <w:r>
        <w:t>book</w:t>
      </w:r>
      <w:r w:rsidRPr="007B7B10">
        <w:t xml:space="preserve"> has explored the practices and technologies of </w:t>
      </w:r>
      <w:proofErr w:type="spellStart"/>
      <w:r w:rsidRPr="007B7B10">
        <w:t>videoblogging</w:t>
      </w:r>
      <w:proofErr w:type="spellEnd"/>
      <w:r w:rsidRPr="007B7B10">
        <w:t xml:space="preserve">, </w:t>
      </w:r>
      <w:r>
        <w:t xml:space="preserve">a </w:t>
      </w:r>
      <w:r w:rsidRPr="007B7B10">
        <w:t>new for</w:t>
      </w:r>
      <w:r>
        <w:t>m of cultural-technical hybrid</w:t>
      </w:r>
      <w:r w:rsidRPr="007B7B10">
        <w:t xml:space="preserve"> that emerged </w:t>
      </w:r>
      <w:r>
        <w:t>in our</w:t>
      </w:r>
      <w:r w:rsidRPr="007B7B10">
        <w:t xml:space="preserve"> increasingly digital age. The </w:t>
      </w:r>
      <w:r>
        <w:t>book</w:t>
      </w:r>
      <w:r w:rsidRPr="007B7B10">
        <w:t xml:space="preserve"> traced the discourses and technological infrastructures that were developed simultaneously within and around the community of </w:t>
      </w:r>
      <w:proofErr w:type="spellStart"/>
      <w:r w:rsidRPr="007B7B10">
        <w:t>videobloggers</w:t>
      </w:r>
      <w:proofErr w:type="spellEnd"/>
      <w:r w:rsidRPr="007B7B10">
        <w:t xml:space="preserve"> that created the important pre-conditions for the video artefacts they produced and their associated practices. </w:t>
      </w:r>
    </w:p>
    <w:p w14:paraId="3A147FA5" w14:textId="77777777" w:rsidR="0025633B" w:rsidRDefault="0025633B" w:rsidP="0025633B">
      <w:pPr>
        <w:pStyle w:val="BodyText"/>
      </w:pPr>
    </w:p>
    <w:p w14:paraId="3F71ACE4" w14:textId="77777777" w:rsidR="0025633B" w:rsidRDefault="0025633B" w:rsidP="0025633B">
      <w:pPr>
        <w:pStyle w:val="BodyText"/>
      </w:pPr>
      <w:r>
        <w:t xml:space="preserve">This research has focussed on the ends of the </w:t>
      </w:r>
      <w:proofErr w:type="spellStart"/>
      <w:r>
        <w:t>videoblog</w:t>
      </w:r>
      <w:proofErr w:type="spellEnd"/>
      <w:r>
        <w:t xml:space="preserve"> as described, practiced and lived by the </w:t>
      </w:r>
      <w:proofErr w:type="spellStart"/>
      <w:r>
        <w:t>videoblogger</w:t>
      </w:r>
      <w:proofErr w:type="spellEnd"/>
      <w:r>
        <w:t xml:space="preserve"> cohort who made up my sample. Whilst individual interviewees may have personal ends and goals for their own </w:t>
      </w:r>
      <w:proofErr w:type="spellStart"/>
      <w:r>
        <w:t>videoblog</w:t>
      </w:r>
      <w:proofErr w:type="spellEnd"/>
      <w:r>
        <w:t xml:space="preserve">, there are also the collective ends of the </w:t>
      </w:r>
      <w:proofErr w:type="spellStart"/>
      <w:r>
        <w:t>videoblog</w:t>
      </w:r>
      <w:proofErr w:type="spellEnd"/>
      <w:r>
        <w:t xml:space="preserve"> community, which should not be ignored. The ends have included notions of sharing, of </w:t>
      </w:r>
      <w:proofErr w:type="spellStart"/>
      <w:r>
        <w:t>collectivity</w:t>
      </w:r>
      <w:proofErr w:type="spellEnd"/>
      <w:r>
        <w:t xml:space="preserve">, and of a lived community mediated through a new, innovative and mediated internet experience. Sharing their ideas freely, their thoughts, their practices, experiences and hence their culture, they created something extraordinary for too short a period of time. But we are in danger of forgetting these achievements altogether, in a situation whereby their archives are incomplete if not absent. </w:t>
      </w:r>
    </w:p>
    <w:p w14:paraId="07027967" w14:textId="77777777" w:rsidR="0025633B" w:rsidRDefault="0025633B" w:rsidP="0025633B">
      <w:pPr>
        <w:pStyle w:val="BodyText"/>
      </w:pPr>
    </w:p>
    <w:p w14:paraId="04F81E57" w14:textId="77777777" w:rsidR="0025633B" w:rsidRDefault="0025633B" w:rsidP="0025633B">
      <w:pPr>
        <w:pStyle w:val="BodyText"/>
      </w:pPr>
      <w:r>
        <w:lastRenderedPageBreak/>
        <w:t>The</w:t>
      </w:r>
      <w:r w:rsidRPr="007B7B10">
        <w:t xml:space="preserve"> fragility</w:t>
      </w:r>
      <w:r>
        <w:t xml:space="preserve"> of digital artefacts</w:t>
      </w:r>
      <w:r w:rsidRPr="007B7B10">
        <w:t xml:space="preserve">, and the status of the </w:t>
      </w:r>
      <w:proofErr w:type="spellStart"/>
      <w:r w:rsidRPr="007B7B10">
        <w:t>videoblog</w:t>
      </w:r>
      <w:proofErr w:type="spellEnd"/>
      <w:r w:rsidRPr="007B7B10">
        <w:t xml:space="preserve"> as </w:t>
      </w:r>
      <w:r>
        <w:t xml:space="preserve">a </w:t>
      </w:r>
      <w:r w:rsidRPr="007B7B10">
        <w:t xml:space="preserve">historically located object, has had a number of implications </w:t>
      </w:r>
      <w:r>
        <w:t>for</w:t>
      </w:r>
      <w:r w:rsidRPr="007B7B10">
        <w:t xml:space="preserve"> th</w:t>
      </w:r>
      <w:r>
        <w:t xml:space="preserve">is book, both methodological and epistemological. It became apparent, </w:t>
      </w:r>
      <w:r w:rsidRPr="007B7B10">
        <w:t xml:space="preserve">particularly as the </w:t>
      </w:r>
      <w:r>
        <w:t>book</w:t>
      </w:r>
      <w:r w:rsidRPr="007B7B10">
        <w:t xml:space="preserve"> evolved from a contemporary critique to an historical project</w:t>
      </w:r>
      <w:r>
        <w:t>,</w:t>
      </w:r>
      <w:r w:rsidRPr="007B7B10">
        <w:t xml:space="preserve"> that as digital material objects, </w:t>
      </w:r>
      <w:proofErr w:type="spellStart"/>
      <w:r w:rsidRPr="007B7B10">
        <w:t>videoblogs</w:t>
      </w:r>
      <w:proofErr w:type="spellEnd"/>
      <w:r w:rsidRPr="007B7B10">
        <w:t xml:space="preserve"> are subject to the same conditions of temporality as other non-digital objects – over time, if not archived, catalogued and </w:t>
      </w:r>
      <w:r>
        <w:t>cared for</w:t>
      </w:r>
      <w:r w:rsidRPr="007B7B10">
        <w:t>, they can become di</w:t>
      </w:r>
      <w:r>
        <w:t>fficult to locate and impossible to play-</w:t>
      </w:r>
      <w:r w:rsidRPr="007B7B10">
        <w:t xml:space="preserve">back and watch. As explored above, the identity of the </w:t>
      </w:r>
      <w:proofErr w:type="spellStart"/>
      <w:r w:rsidRPr="007B7B10">
        <w:t>videoblogger</w:t>
      </w:r>
      <w:proofErr w:type="spellEnd"/>
      <w:r w:rsidRPr="007B7B10">
        <w:t xml:space="preserve"> was closely tied to</w:t>
      </w:r>
      <w:r>
        <w:t xml:space="preserve"> a </w:t>
      </w:r>
      <w:proofErr w:type="spellStart"/>
      <w:r>
        <w:t>videoblogging</w:t>
      </w:r>
      <w:proofErr w:type="spellEnd"/>
      <w:r>
        <w:t xml:space="preserve"> platform, fuelled by</w:t>
      </w:r>
      <w:r w:rsidRPr="007B7B10">
        <w:t xml:space="preserve"> a desire to capture the personal and create visual archives of their everyday life. However, as there is currently no central functioning archive of early </w:t>
      </w:r>
      <w:proofErr w:type="spellStart"/>
      <w:r w:rsidRPr="007B7B10">
        <w:t>videoblogs</w:t>
      </w:r>
      <w:proofErr w:type="spellEnd"/>
      <w:r w:rsidRPr="007B7B10">
        <w:t xml:space="preserve">, the </w:t>
      </w:r>
      <w:proofErr w:type="spellStart"/>
      <w:r w:rsidRPr="007B7B10">
        <w:t>videoblogger</w:t>
      </w:r>
      <w:proofErr w:type="spellEnd"/>
      <w:r w:rsidRPr="007B7B10">
        <w:t xml:space="preserve"> </w:t>
      </w:r>
      <w:r>
        <w:t>memory is in some sense</w:t>
      </w:r>
      <w:r w:rsidRPr="007B7B10">
        <w:t xml:space="preserve"> under threat</w:t>
      </w:r>
      <w:r>
        <w:t>, especially its memories and archives as a community</w:t>
      </w:r>
      <w:r w:rsidRPr="007B7B10">
        <w:t xml:space="preserve">. Methodologically, </w:t>
      </w:r>
      <w:r>
        <w:t>this meant</w:t>
      </w:r>
      <w:r w:rsidRPr="007B7B10">
        <w:t xml:space="preserve"> that creating a representative corpus </w:t>
      </w:r>
      <w:r>
        <w:t xml:space="preserve">was </w:t>
      </w:r>
      <w:r w:rsidRPr="007B7B10">
        <w:t>difficult</w:t>
      </w:r>
      <w:r>
        <w:t xml:space="preserve"> for me</w:t>
      </w:r>
      <w:r w:rsidRPr="007B7B10">
        <w:t xml:space="preserve">, and in many instances I have had to rely on the kindness of the </w:t>
      </w:r>
      <w:proofErr w:type="spellStart"/>
      <w:r w:rsidRPr="007B7B10">
        <w:t>videobloggers</w:t>
      </w:r>
      <w:proofErr w:type="spellEnd"/>
      <w:r w:rsidRPr="007B7B10">
        <w:t xml:space="preserve"> to share their personal copies with me. Changing technical standards have also meant that even </w:t>
      </w:r>
      <w:r>
        <w:t>where</w:t>
      </w:r>
      <w:r w:rsidRPr="007B7B10">
        <w:t xml:space="preserve"> video files could be located, </w:t>
      </w:r>
      <w:r>
        <w:t xml:space="preserve">they </w:t>
      </w:r>
      <w:r w:rsidRPr="007B7B10">
        <w:t xml:space="preserve">would not necessarily play. </w:t>
      </w:r>
      <w:r>
        <w:t xml:space="preserve">All digital media systems might be archival in nature, but although they act as organisers of different kinds of data, be it personal, scientific, social or cultural, the kinds of data that help us constitute the self through time and space, no digital system – however well-designed – is guaranteed to last forever. As </w:t>
      </w:r>
      <w:proofErr w:type="spellStart"/>
      <w:r>
        <w:t>Parikka</w:t>
      </w:r>
      <w:proofErr w:type="spellEnd"/>
      <w:r>
        <w:t xml:space="preserve"> argues, the archive might be</w:t>
      </w:r>
      <w:r w:rsidRPr="007B7B10">
        <w:t xml:space="preserve"> a central concept for digital culture</w:t>
      </w:r>
      <w:r>
        <w:t>, but what are the consequences when the archive is missing or broken, as it so often is.</w:t>
      </w:r>
      <w:r>
        <w:rPr>
          <w:rStyle w:val="FootnoteReference"/>
        </w:rPr>
        <w:footnoteReference w:id="2"/>
      </w:r>
      <w:r w:rsidRPr="007B7B10">
        <w:t xml:space="preserve"> </w:t>
      </w:r>
      <w:r>
        <w:t>In</w:t>
      </w:r>
      <w:r w:rsidRPr="007B7B10">
        <w:t xml:space="preserve"> terms of this </w:t>
      </w:r>
      <w:r>
        <w:t>book</w:t>
      </w:r>
      <w:r w:rsidRPr="007B7B10">
        <w:t xml:space="preserve"> it </w:t>
      </w:r>
      <w:r>
        <w:t>is</w:t>
      </w:r>
      <w:r w:rsidRPr="007B7B10">
        <w:t xml:space="preserve"> critical that greater efforts are made to store the </w:t>
      </w:r>
      <w:proofErr w:type="spellStart"/>
      <w:r w:rsidRPr="007B7B10">
        <w:t>videobloggers</w:t>
      </w:r>
      <w:proofErr w:type="spellEnd"/>
      <w:r w:rsidRPr="007B7B10">
        <w:t xml:space="preserve">’ </w:t>
      </w:r>
      <w:r>
        <w:t>‘</w:t>
      </w:r>
      <w:r w:rsidRPr="007B7B10">
        <w:t>archiving of the self</w:t>
      </w:r>
      <w:r>
        <w:t>’</w:t>
      </w:r>
      <w:r w:rsidRPr="007B7B10">
        <w:t xml:space="preserve"> through an institutional repository for online video culture. </w:t>
      </w:r>
      <w:r>
        <w:t>All digital media systems may be</w:t>
      </w:r>
      <w:r w:rsidRPr="007B7B10">
        <w:t xml:space="preserve"> archiving systems or memory banks</w:t>
      </w:r>
      <w:r>
        <w:t>, but although they</w:t>
      </w:r>
      <w:r w:rsidRPr="007B7B10">
        <w:t xml:space="preserve"> </w:t>
      </w:r>
      <w:r w:rsidRPr="00B54E9C">
        <w:t>store</w:t>
      </w:r>
      <w:r w:rsidRPr="007B7B10">
        <w:t xml:space="preserve"> information</w:t>
      </w:r>
      <w:r>
        <w:t xml:space="preserve"> for a time</w:t>
      </w:r>
      <w:r w:rsidRPr="007B7B10">
        <w:t>,</w:t>
      </w:r>
      <w:r>
        <w:t xml:space="preserve"> they don't necessarily do it well or reliably.</w:t>
      </w:r>
      <w:r w:rsidRPr="007B7B10">
        <w:t xml:space="preserve"> We might add to that that the </w:t>
      </w:r>
      <w:proofErr w:type="spellStart"/>
      <w:r w:rsidRPr="007B7B10">
        <w:rPr>
          <w:i/>
        </w:rPr>
        <w:t>collectivity</w:t>
      </w:r>
      <w:proofErr w:type="spellEnd"/>
      <w:r w:rsidRPr="007B7B10">
        <w:t xml:space="preserve"> of the </w:t>
      </w:r>
      <w:proofErr w:type="spellStart"/>
      <w:r w:rsidRPr="007B7B10">
        <w:t>videoblogging</w:t>
      </w:r>
      <w:proofErr w:type="spellEnd"/>
      <w:r w:rsidRPr="007B7B10">
        <w:t xml:space="preserve"> comments </w:t>
      </w:r>
      <w:r>
        <w:t>should also be persevered</w:t>
      </w:r>
      <w:r w:rsidRPr="007B7B10">
        <w:t xml:space="preserve"> by archiving and without </w:t>
      </w:r>
      <w:r>
        <w:t>media storage</w:t>
      </w:r>
      <w:r w:rsidRPr="007B7B10">
        <w:t xml:space="preserve"> they </w:t>
      </w:r>
      <w:r>
        <w:t>are</w:t>
      </w:r>
      <w:r w:rsidRPr="007B7B10">
        <w:t xml:space="preserve"> lost to history. </w:t>
      </w:r>
      <w:r>
        <w:rPr>
          <w:lang w:val="en-US"/>
        </w:rPr>
        <w:t xml:space="preserve">The </w:t>
      </w:r>
      <w:r w:rsidRPr="0052104C">
        <w:rPr>
          <w:lang w:val="en-US"/>
        </w:rPr>
        <w:t xml:space="preserve">archiving of digital video does </w:t>
      </w:r>
      <w:r>
        <w:rPr>
          <w:lang w:val="en-US"/>
        </w:rPr>
        <w:t xml:space="preserve">present particular challenges </w:t>
      </w:r>
      <w:r w:rsidRPr="0052104C">
        <w:rPr>
          <w:lang w:val="en-US"/>
        </w:rPr>
        <w:t>in terms of technical storage but also copyright issues, distribution and access.</w:t>
      </w:r>
    </w:p>
    <w:p w14:paraId="3DB0B2BE" w14:textId="77777777" w:rsidR="0025633B" w:rsidRPr="007B7B10" w:rsidRDefault="0025633B" w:rsidP="0025633B">
      <w:pPr>
        <w:pStyle w:val="BodyText"/>
      </w:pPr>
    </w:p>
    <w:p w14:paraId="3EC5F346" w14:textId="77777777" w:rsidR="0025633B" w:rsidRPr="007B7B10" w:rsidRDefault="0025633B" w:rsidP="0025633B">
      <w:pPr>
        <w:pStyle w:val="BodyText"/>
      </w:pPr>
      <w:r w:rsidRPr="007B7B10">
        <w:t xml:space="preserve">The emergence of the </w:t>
      </w:r>
      <w:proofErr w:type="spellStart"/>
      <w:r>
        <w:t>videoblog</w:t>
      </w:r>
      <w:proofErr w:type="spellEnd"/>
      <w:r>
        <w:t xml:space="preserve"> as a </w:t>
      </w:r>
      <w:r w:rsidRPr="007B7B10">
        <w:t xml:space="preserve">short-form digital film is strongly tied to the technical constraints under which it was developed. It is also linked </w:t>
      </w:r>
      <w:r>
        <w:t>to</w:t>
      </w:r>
      <w:r w:rsidRPr="007B7B10">
        <w:t xml:space="preserve"> a set of perceiv</w:t>
      </w:r>
      <w:r>
        <w:t>ed socio-technical assumptions</w:t>
      </w:r>
      <w:r w:rsidRPr="007B7B10">
        <w:t xml:space="preserve"> about how much data could successfully be uploaded to the internet, how fast the video would download from the internet, how much content a perceived possible audience would want to watch</w:t>
      </w:r>
      <w:r>
        <w:t xml:space="preserve"> and so on</w:t>
      </w:r>
      <w:r w:rsidRPr="007B7B10">
        <w:t xml:space="preserve">. It also develops, in its early stages, </w:t>
      </w:r>
      <w:r>
        <w:t xml:space="preserve">as </w:t>
      </w:r>
      <w:r w:rsidRPr="007B7B10">
        <w:t xml:space="preserve">a strong sense of the need to adhere to a kind of </w:t>
      </w:r>
      <w:proofErr w:type="spellStart"/>
      <w:r w:rsidRPr="007B7B10">
        <w:t>videoblogging</w:t>
      </w:r>
      <w:proofErr w:type="spellEnd"/>
      <w:r w:rsidRPr="007B7B10">
        <w:t xml:space="preserve"> standard; a set of practices that</w:t>
      </w:r>
      <w:r>
        <w:t>,</w:t>
      </w:r>
      <w:r w:rsidRPr="007B7B10">
        <w:t xml:space="preserve"> </w:t>
      </w:r>
      <w:r>
        <w:t xml:space="preserve">within the </w:t>
      </w:r>
      <w:proofErr w:type="spellStart"/>
      <w:r>
        <w:t>videoblogging</w:t>
      </w:r>
      <w:proofErr w:type="spellEnd"/>
      <w:r>
        <w:t xml:space="preserve"> community, were defined as</w:t>
      </w:r>
      <w:r w:rsidRPr="007B7B10">
        <w:t xml:space="preserve"> </w:t>
      </w:r>
      <w:proofErr w:type="spellStart"/>
      <w:r w:rsidRPr="007B7B10">
        <w:rPr>
          <w:i/>
        </w:rPr>
        <w:t>videoblogging</w:t>
      </w:r>
      <w:proofErr w:type="spellEnd"/>
      <w:r w:rsidRPr="007B7B10">
        <w:t xml:space="preserve">. As such, the videos I explored tended to follow certain stylistic and technical norms, developed within a core community of users, and subsequently adopted by the wider community. The media-form </w:t>
      </w:r>
      <w:r>
        <w:t>aesthetic</w:t>
      </w:r>
      <w:r w:rsidRPr="007B7B10">
        <w:t xml:space="preserve"> sustain</w:t>
      </w:r>
      <w:r>
        <w:t>ed</w:t>
      </w:r>
      <w:r w:rsidRPr="007B7B10">
        <w:t xml:space="preserve"> itself, </w:t>
      </w:r>
      <w:r>
        <w:t xml:space="preserve">with </w:t>
      </w:r>
      <w:r w:rsidRPr="007B7B10">
        <w:t xml:space="preserve">the community acting as both guide and </w:t>
      </w:r>
      <w:r>
        <w:t>regulator</w:t>
      </w:r>
      <w:r w:rsidRPr="007B7B10">
        <w:t xml:space="preserve"> of its standard</w:t>
      </w:r>
      <w:r>
        <w:t>s</w:t>
      </w:r>
      <w:r w:rsidRPr="007B7B10">
        <w:t xml:space="preserve">, informing users if they were </w:t>
      </w:r>
      <w:r>
        <w:t>‘</w:t>
      </w:r>
      <w:r w:rsidRPr="007B7B10">
        <w:t>doing it wrong</w:t>
      </w:r>
      <w:r>
        <w:t>’</w:t>
      </w:r>
      <w:r w:rsidRPr="007B7B10">
        <w:t xml:space="preserve"> but also acting as a technical and social support system, through which expertise was shared, experiences publically debated, and feedback given. The </w:t>
      </w:r>
      <w:r>
        <w:t>community</w:t>
      </w:r>
      <w:r w:rsidRPr="007B7B10">
        <w:t xml:space="preserve"> also sustained its radical edge through constant deb</w:t>
      </w:r>
      <w:r>
        <w:t>ate and contestation</w:t>
      </w:r>
      <w:r w:rsidRPr="007B7B10">
        <w:t xml:space="preserve">, which meant that, despite its concern with a </w:t>
      </w:r>
      <w:r>
        <w:t>‘</w:t>
      </w:r>
      <w:proofErr w:type="spellStart"/>
      <w:r w:rsidRPr="007B7B10">
        <w:t>videoblogging</w:t>
      </w:r>
      <w:proofErr w:type="spellEnd"/>
      <w:r w:rsidRPr="007B7B10">
        <w:t xml:space="preserve"> </w:t>
      </w:r>
      <w:r>
        <w:t>vernacular’</w:t>
      </w:r>
      <w:r w:rsidRPr="007B7B10">
        <w:t xml:space="preserve">, it never quite settled for a fixed definition of what </w:t>
      </w:r>
      <w:proofErr w:type="spellStart"/>
      <w:r>
        <w:t>videoblogging</w:t>
      </w:r>
      <w:proofErr w:type="spellEnd"/>
      <w:r w:rsidRPr="007B7B10">
        <w:t xml:space="preserve"> was, and thus remained open to ideas and ne</w:t>
      </w:r>
      <w:r>
        <w:t xml:space="preserve">w possibilities. This openness, </w:t>
      </w:r>
      <w:r w:rsidRPr="007B7B10">
        <w:t xml:space="preserve">what I also refer to as its </w:t>
      </w:r>
      <w:r>
        <w:t>contingency,</w:t>
      </w:r>
      <w:r w:rsidRPr="007B7B10">
        <w:t xml:space="preserve"> would ultimately lead to the gradual decline in the community activities, as the members moved on to newer networks, new technologies and </w:t>
      </w:r>
      <w:r>
        <w:t xml:space="preserve">different </w:t>
      </w:r>
      <w:r w:rsidRPr="007B7B10">
        <w:t xml:space="preserve">platforms. </w:t>
      </w:r>
    </w:p>
    <w:p w14:paraId="4B128C83" w14:textId="77777777" w:rsidR="0025633B" w:rsidRDefault="0025633B" w:rsidP="0025633B">
      <w:pPr>
        <w:pStyle w:val="BodyText"/>
      </w:pPr>
    </w:p>
    <w:p w14:paraId="21A54D64" w14:textId="77777777" w:rsidR="0025633B" w:rsidRPr="007B7B10" w:rsidRDefault="0025633B" w:rsidP="0025633B">
      <w:pPr>
        <w:pStyle w:val="BodyText"/>
      </w:pPr>
      <w:r>
        <w:t xml:space="preserve">The </w:t>
      </w:r>
      <w:r w:rsidRPr="00E23A03">
        <w:t xml:space="preserve">early communities of practice and related cultural forms </w:t>
      </w:r>
      <w:r>
        <w:t xml:space="preserve">that </w:t>
      </w:r>
      <w:r w:rsidRPr="00E23A03">
        <w:t>crystallise</w:t>
      </w:r>
      <w:r>
        <w:t>d</w:t>
      </w:r>
      <w:r w:rsidRPr="00E23A03">
        <w:t xml:space="preserve"> around digital video</w:t>
      </w:r>
      <w:r>
        <w:t xml:space="preserve"> on the internet between 2004-2009, moved from a nascent and developing technical-cultural assemblage to a </w:t>
      </w:r>
      <w:proofErr w:type="spellStart"/>
      <w:r>
        <w:t>videoblogging</w:t>
      </w:r>
      <w:proofErr w:type="spellEnd"/>
      <w:r>
        <w:t xml:space="preserve"> platform. This emerged as a specific instance of the short-form digital film around which a community of users emerged who through contestation and debate were able to sustain a shared conceptualisation of video-work. The </w:t>
      </w:r>
      <w:proofErr w:type="spellStart"/>
      <w:r>
        <w:t>videobloggers</w:t>
      </w:r>
      <w:proofErr w:type="spellEnd"/>
      <w:r>
        <w:t xml:space="preserve">’ sophisticated understanding of their own practice, combined with the awareness of wider cultural norms and aesthetic influences and specific technical expertise, created the conditions of possibility for </w:t>
      </w:r>
      <w:proofErr w:type="spellStart"/>
      <w:r>
        <w:t>videoblogging</w:t>
      </w:r>
      <w:proofErr w:type="spellEnd"/>
      <w:r>
        <w:t xml:space="preserve"> as practice. Although t</w:t>
      </w:r>
      <w:r w:rsidRPr="007B7B10">
        <w:t xml:space="preserve">he central work of this </w:t>
      </w:r>
      <w:r>
        <w:t>book</w:t>
      </w:r>
      <w:r w:rsidRPr="007B7B10">
        <w:t xml:space="preserve"> has been to </w:t>
      </w:r>
      <w:r>
        <w:t>present</w:t>
      </w:r>
      <w:r w:rsidRPr="007B7B10">
        <w:t xml:space="preserve"> a cultural history and ethnographic analysis of the early developments of </w:t>
      </w:r>
      <w:r>
        <w:t>‘</w:t>
      </w:r>
      <w:r w:rsidRPr="007B7B10">
        <w:t>online</w:t>
      </w:r>
      <w:r>
        <w:t>’</w:t>
      </w:r>
      <w:r w:rsidRPr="007B7B10">
        <w:t xml:space="preserve"> video, </w:t>
      </w:r>
      <w:r>
        <w:t xml:space="preserve">and </w:t>
      </w:r>
      <w:r w:rsidRPr="007B7B10">
        <w:t xml:space="preserve">to </w:t>
      </w:r>
      <w:r>
        <w:t xml:space="preserve">begin to </w:t>
      </w:r>
      <w:r w:rsidRPr="007B7B10">
        <w:t xml:space="preserve">trace the history of </w:t>
      </w:r>
      <w:proofErr w:type="spellStart"/>
      <w:r w:rsidRPr="007B7B10">
        <w:t>videoblogging</w:t>
      </w:r>
      <w:proofErr w:type="spellEnd"/>
      <w:r w:rsidRPr="007B7B10">
        <w:t xml:space="preserve"> before YouTube and the </w:t>
      </w:r>
      <w:r>
        <w:t xml:space="preserve">rise of social media, the key argument of this book is that early internet video cultures are a forgotten but important aspect of the rise of video online. </w:t>
      </w:r>
      <w:r w:rsidRPr="007B7B10">
        <w:t xml:space="preserve">As such, the </w:t>
      </w:r>
      <w:r>
        <w:t>book</w:t>
      </w:r>
      <w:r w:rsidRPr="007B7B10">
        <w:t xml:space="preserve"> examined the interaction between the technical conditions of possibility and the everyday practi</w:t>
      </w:r>
      <w:r>
        <w:t xml:space="preserve">ces undertaken by </w:t>
      </w:r>
      <w:proofErr w:type="spellStart"/>
      <w:r>
        <w:t>videobloggers</w:t>
      </w:r>
      <w:proofErr w:type="spellEnd"/>
      <w:r>
        <w:t>, understanding</w:t>
      </w:r>
      <w:r w:rsidRPr="007B7B10">
        <w:t xml:space="preserve"> the emerging </w:t>
      </w:r>
      <w:proofErr w:type="spellStart"/>
      <w:r w:rsidRPr="007B7B10">
        <w:t>videoblogging</w:t>
      </w:r>
      <w:proofErr w:type="spellEnd"/>
      <w:r w:rsidRPr="007B7B10">
        <w:t xml:space="preserve"> platfor</w:t>
      </w:r>
      <w:r>
        <w:t xml:space="preserve">m through both </w:t>
      </w:r>
      <w:proofErr w:type="spellStart"/>
      <w:r>
        <w:t>Langlois</w:t>
      </w:r>
      <w:proofErr w:type="spellEnd"/>
      <w:r>
        <w:t xml:space="preserve"> et </w:t>
      </w:r>
      <w:proofErr w:type="spellStart"/>
      <w:r>
        <w:t>al’s</w:t>
      </w:r>
      <w:proofErr w:type="spellEnd"/>
      <w:r>
        <w:t xml:space="preserve"> </w:t>
      </w:r>
      <w:r w:rsidRPr="007B7B10">
        <w:t>platform-based research and throu</w:t>
      </w:r>
      <w:r>
        <w:t xml:space="preserve">gh </w:t>
      </w:r>
      <w:proofErr w:type="spellStart"/>
      <w:r>
        <w:t>Couldry’s</w:t>
      </w:r>
      <w:proofErr w:type="spellEnd"/>
      <w:r>
        <w:t xml:space="preserve"> t</w:t>
      </w:r>
      <w:r w:rsidRPr="007B7B10">
        <w:t xml:space="preserve">heory of media as practice. This framework </w:t>
      </w:r>
      <w:r>
        <w:t>contributed to my</w:t>
      </w:r>
      <w:r w:rsidRPr="007B7B10">
        <w:t xml:space="preserve"> analysis of the </w:t>
      </w:r>
      <w:proofErr w:type="spellStart"/>
      <w:r w:rsidRPr="007B7B10">
        <w:t>videobloggers</w:t>
      </w:r>
      <w:proofErr w:type="spellEnd"/>
      <w:r w:rsidRPr="007B7B10">
        <w:t xml:space="preserve"> practice, together with the aim of exploring what can be called a </w:t>
      </w:r>
      <w:proofErr w:type="spellStart"/>
      <w:r w:rsidRPr="007B7B10">
        <w:t>videoblogging</w:t>
      </w:r>
      <w:proofErr w:type="spellEnd"/>
      <w:r w:rsidRPr="007B7B10">
        <w:t xml:space="preserve"> aesthetic – </w:t>
      </w:r>
      <w:r>
        <w:t xml:space="preserve">which I also call </w:t>
      </w:r>
      <w:r w:rsidRPr="007B7B10">
        <w:t xml:space="preserve">the </w:t>
      </w:r>
      <w:r w:rsidRPr="00D71D7D">
        <w:t>short-form digital film</w:t>
      </w:r>
      <w:r w:rsidRPr="007B7B10">
        <w:rPr>
          <w:i/>
        </w:rPr>
        <w:t>.</w:t>
      </w:r>
      <w:r w:rsidRPr="007B7B10">
        <w:t xml:space="preserve"> This is a cultural form that, as I have shown throughout the </w:t>
      </w:r>
      <w:r>
        <w:t>book</w:t>
      </w:r>
      <w:r w:rsidRPr="007B7B10">
        <w:t xml:space="preserve">, is </w:t>
      </w:r>
      <w:r>
        <w:t>‘</w:t>
      </w:r>
      <w:r w:rsidRPr="007B7B10">
        <w:t>sharable</w:t>
      </w:r>
      <w:r>
        <w:t>’ in Silverstone’s t</w:t>
      </w:r>
      <w:r w:rsidRPr="007B7B10">
        <w:t xml:space="preserve">erms, but also is </w:t>
      </w:r>
      <w:r>
        <w:t>‘</w:t>
      </w:r>
      <w:r w:rsidRPr="007B7B10">
        <w:t>shared</w:t>
      </w:r>
      <w:r>
        <w:t>’, or has the potential to be so. It points t</w:t>
      </w:r>
      <w:r w:rsidRPr="007B7B10">
        <w:t xml:space="preserve">owards a public culture that increasingly uses video as part of its aesthetic repertoire, whilst also – and </w:t>
      </w:r>
      <w:r>
        <w:t>also increasingly</w:t>
      </w:r>
      <w:r w:rsidRPr="007B7B10">
        <w:t xml:space="preserve"> –</w:t>
      </w:r>
      <w:r>
        <w:t xml:space="preserve"> </w:t>
      </w:r>
      <w:r w:rsidRPr="007B7B10">
        <w:t xml:space="preserve">integrating it, </w:t>
      </w:r>
      <w:r>
        <w:t xml:space="preserve">so this history helps inform </w:t>
      </w:r>
      <w:r w:rsidRPr="007B7B10">
        <w:t>th</w:t>
      </w:r>
      <w:r>
        <w:t xml:space="preserve">e vernacular of a digital everyday life. </w:t>
      </w:r>
      <w:r w:rsidRPr="007B7B10">
        <w:t>We might think about this change in the status of video (and film), as it moves away from its complex, difficult and technical beginnings to</w:t>
      </w:r>
      <w:r>
        <w:t>wards</w:t>
      </w:r>
      <w:r w:rsidRPr="007B7B10">
        <w:t xml:space="preserve"> a more </w:t>
      </w:r>
      <w:r>
        <w:t>‘</w:t>
      </w:r>
      <w:r w:rsidRPr="007B7B10">
        <w:t>democratic</w:t>
      </w:r>
      <w:r>
        <w:t xml:space="preserve">’ everyday medium. This reflects a </w:t>
      </w:r>
      <w:proofErr w:type="spellStart"/>
      <w:r>
        <w:t>video</w:t>
      </w:r>
      <w:r w:rsidRPr="007B7B10">
        <w:t>fication</w:t>
      </w:r>
      <w:proofErr w:type="spellEnd"/>
      <w:r w:rsidRPr="007B7B10">
        <w:t xml:space="preserve"> of culture –</w:t>
      </w:r>
      <w:ins w:id="2" w:author="inc inc" w:date="2018-05-08T14:54:00Z">
        <w:r>
          <w:t xml:space="preserve"> </w:t>
        </w:r>
      </w:ins>
      <w:r w:rsidRPr="007B7B10">
        <w:t>particularly in relation to the way in which personal memory is increasingly held in video form, especially short-form versions between 6 seconds and 3 minutes. We are living in an increasingly videoed and video</w:t>
      </w:r>
      <w:r>
        <w:t>-centric</w:t>
      </w:r>
      <w:r w:rsidRPr="007B7B10">
        <w:t xml:space="preserve"> age</w:t>
      </w:r>
      <w:r>
        <w:t>.</w:t>
      </w:r>
    </w:p>
    <w:p w14:paraId="5D96B9F6" w14:textId="77777777" w:rsidR="0025633B" w:rsidRDefault="0025633B" w:rsidP="0025633B">
      <w:pPr>
        <w:pStyle w:val="BodyText"/>
      </w:pPr>
    </w:p>
    <w:p w14:paraId="7A68FAE4" w14:textId="77777777" w:rsidR="0025633B" w:rsidRPr="007B7B10" w:rsidRDefault="0025633B" w:rsidP="0025633B">
      <w:pPr>
        <w:pStyle w:val="BodyText"/>
      </w:pPr>
      <w:r w:rsidRPr="007B7B10">
        <w:t xml:space="preserve">Throughout the </w:t>
      </w:r>
      <w:r>
        <w:t>book</w:t>
      </w:r>
      <w:r w:rsidRPr="007B7B10">
        <w:t xml:space="preserve">, I have argued for the importance of an historically informed approach to studying digital culture. Following the nascent writings on media archaeology, the </w:t>
      </w:r>
      <w:r>
        <w:t>book</w:t>
      </w:r>
      <w:r w:rsidRPr="007B7B10">
        <w:t xml:space="preserve"> subscribes to the view that </w:t>
      </w:r>
      <w:r>
        <w:t>‘</w:t>
      </w:r>
      <w:r w:rsidRPr="007B7B10">
        <w:t>dead-ends</w:t>
      </w:r>
      <w:r>
        <w:t>’</w:t>
      </w:r>
      <w:r w:rsidRPr="007B7B10">
        <w:t xml:space="preserve"> and </w:t>
      </w:r>
      <w:r>
        <w:t>‘</w:t>
      </w:r>
      <w:r w:rsidRPr="007B7B10">
        <w:t>failed</w:t>
      </w:r>
      <w:r>
        <w:t>’</w:t>
      </w:r>
      <w:r w:rsidRPr="007B7B10">
        <w:t xml:space="preserve"> media forms are </w:t>
      </w:r>
      <w:r>
        <w:t xml:space="preserve">perhaps more </w:t>
      </w:r>
      <w:r w:rsidRPr="007B7B10">
        <w:t>useful and revealing about the shape of our contemporary media la</w:t>
      </w:r>
      <w:r>
        <w:t>ndscape</w:t>
      </w:r>
      <w:r w:rsidRPr="007B7B10">
        <w:t xml:space="preserve"> than </w:t>
      </w:r>
      <w:r>
        <w:t xml:space="preserve">the </w:t>
      </w:r>
      <w:r w:rsidRPr="007B7B10">
        <w:t xml:space="preserve">more </w:t>
      </w:r>
      <w:r>
        <w:t>obvious</w:t>
      </w:r>
      <w:r w:rsidRPr="007B7B10">
        <w:t xml:space="preserve"> historical narratives often assigned to events retrospectively. The materialist influence </w:t>
      </w:r>
      <w:r>
        <w:t xml:space="preserve">on </w:t>
      </w:r>
      <w:r w:rsidRPr="007B7B10">
        <w:t xml:space="preserve">this </w:t>
      </w:r>
      <w:r>
        <w:t>book</w:t>
      </w:r>
      <w:r w:rsidRPr="007B7B10">
        <w:t xml:space="preserve"> </w:t>
      </w:r>
      <w:r>
        <w:t>is informed by</w:t>
      </w:r>
      <w:r w:rsidRPr="007B7B10">
        <w:t xml:space="preserve"> the field of media archaeology, which itself draws on the writ</w:t>
      </w:r>
      <w:r>
        <w:t xml:space="preserve">ings of the German Media School, </w:t>
      </w:r>
      <w:r w:rsidRPr="007B7B10">
        <w:t xml:space="preserve">and provides a key part of the theoretical </w:t>
      </w:r>
      <w:r>
        <w:t>foundation</w:t>
      </w:r>
      <w:r w:rsidRPr="007B7B10">
        <w:t xml:space="preserve"> to </w:t>
      </w:r>
      <w:r>
        <w:t>the original</w:t>
      </w:r>
      <w:r w:rsidRPr="007B7B10">
        <w:t xml:space="preserve"> ethnographic </w:t>
      </w:r>
      <w:r>
        <w:t>research I have undertaken</w:t>
      </w:r>
      <w:r w:rsidRPr="007B7B10">
        <w:t xml:space="preserve">, and has allowed me to </w:t>
      </w:r>
      <w:r>
        <w:t>frame the critical</w:t>
      </w:r>
      <w:r w:rsidRPr="007B7B10">
        <w:t xml:space="preserve"> engage</w:t>
      </w:r>
      <w:r>
        <w:t>ment I have made</w:t>
      </w:r>
      <w:r w:rsidRPr="007B7B10">
        <w:t xml:space="preserve"> with the material technologies and practices of </w:t>
      </w:r>
      <w:proofErr w:type="spellStart"/>
      <w:r w:rsidRPr="007B7B10">
        <w:t>videoblogging</w:t>
      </w:r>
      <w:proofErr w:type="spellEnd"/>
      <w:r w:rsidRPr="007B7B10">
        <w:t xml:space="preserve">. </w:t>
      </w:r>
    </w:p>
    <w:p w14:paraId="286DE594" w14:textId="77777777" w:rsidR="0025633B" w:rsidRDefault="0025633B" w:rsidP="0025633B">
      <w:pPr>
        <w:pStyle w:val="BodyText"/>
      </w:pPr>
    </w:p>
    <w:p w14:paraId="1B0D3636" w14:textId="77777777" w:rsidR="0025633B" w:rsidRPr="007B7B10" w:rsidRDefault="0025633B" w:rsidP="0025633B">
      <w:pPr>
        <w:pStyle w:val="BodyText"/>
      </w:pPr>
      <w:r>
        <w:t xml:space="preserve">Despite </w:t>
      </w:r>
      <w:r w:rsidRPr="007B7B10">
        <w:t xml:space="preserve">being involved in what became a </w:t>
      </w:r>
      <w:r>
        <w:t>‘</w:t>
      </w:r>
      <w:r w:rsidRPr="007B7B10">
        <w:t>failed</w:t>
      </w:r>
      <w:r>
        <w:t>’ project</w:t>
      </w:r>
      <w:r w:rsidRPr="007B7B10">
        <w:t>,</w:t>
      </w:r>
      <w:r>
        <w:rPr>
          <w:rStyle w:val="FootnoteReference"/>
        </w:rPr>
        <w:footnoteReference w:id="3"/>
      </w:r>
      <w:r w:rsidRPr="007B7B10">
        <w:t xml:space="preserve"> the </w:t>
      </w:r>
      <w:proofErr w:type="spellStart"/>
      <w:r w:rsidRPr="007B7B10">
        <w:t>videoblogging</w:t>
      </w:r>
      <w:proofErr w:type="spellEnd"/>
      <w:r w:rsidRPr="007B7B10">
        <w:t xml:space="preserve"> community developed </w:t>
      </w:r>
      <w:r>
        <w:t xml:space="preserve">and in some cases remediated </w:t>
      </w:r>
      <w:r w:rsidRPr="007B7B10">
        <w:t xml:space="preserve">some of the key aesthetic and technical practices that were taken up by subsequent online video users. For example, the </w:t>
      </w:r>
      <w:r>
        <w:t xml:space="preserve">visual </w:t>
      </w:r>
      <w:r w:rsidRPr="007B7B10">
        <w:t xml:space="preserve">effect created by using the tip of your finger in the </w:t>
      </w:r>
      <w:r>
        <w:t xml:space="preserve">now extinct </w:t>
      </w:r>
      <w:r w:rsidRPr="007B7B10">
        <w:t xml:space="preserve">video application Vine, for instance, is </w:t>
      </w:r>
      <w:r>
        <w:t>remarkably</w:t>
      </w:r>
      <w:r w:rsidRPr="007B7B10">
        <w:t xml:space="preserve"> similar to the editing styles us</w:t>
      </w:r>
      <w:r>
        <w:t xml:space="preserve">ed by many early </w:t>
      </w:r>
      <w:proofErr w:type="spellStart"/>
      <w:r>
        <w:t>videobloggers</w:t>
      </w:r>
      <w:proofErr w:type="spellEnd"/>
      <w:r>
        <w:t>. A</w:t>
      </w:r>
      <w:r w:rsidRPr="007B7B10">
        <w:t xml:space="preserve">lthough some </w:t>
      </w:r>
      <w:proofErr w:type="spellStart"/>
      <w:r w:rsidRPr="007B7B10">
        <w:t>videoblogs</w:t>
      </w:r>
      <w:proofErr w:type="spellEnd"/>
      <w:r>
        <w:t xml:space="preserve"> may appear to confirm </w:t>
      </w:r>
      <w:r w:rsidRPr="007B7B10">
        <w:t xml:space="preserve">claims that </w:t>
      </w:r>
      <w:proofErr w:type="spellStart"/>
      <w:r w:rsidRPr="007B7B10">
        <w:t>videoblogging</w:t>
      </w:r>
      <w:proofErr w:type="spellEnd"/>
      <w:r w:rsidRPr="007B7B10">
        <w:t xml:space="preserve"> </w:t>
      </w:r>
      <w:r>
        <w:t>merely reproduced televisual aesthetics</w:t>
      </w:r>
      <w:r w:rsidRPr="007B7B10">
        <w:t xml:space="preserve">, </w:t>
      </w:r>
      <w:r>
        <w:t xml:space="preserve">in contrast, </w:t>
      </w:r>
      <w:r w:rsidRPr="007B7B10">
        <w:t xml:space="preserve">by combining an historical contextualisation with </w:t>
      </w:r>
      <w:r>
        <w:t xml:space="preserve">an </w:t>
      </w:r>
      <w:r w:rsidRPr="007B7B10">
        <w:t xml:space="preserve">analysis of the </w:t>
      </w:r>
      <w:proofErr w:type="spellStart"/>
      <w:r w:rsidRPr="007B7B10">
        <w:t>videobloggers</w:t>
      </w:r>
      <w:proofErr w:type="spellEnd"/>
      <w:r w:rsidRPr="007B7B10">
        <w:t xml:space="preserve">’ self-definitions of their practice </w:t>
      </w:r>
      <w:r>
        <w:t>with</w:t>
      </w:r>
      <w:r w:rsidRPr="007B7B10">
        <w:t xml:space="preserve"> a close visual analysis of their videos, I argue that </w:t>
      </w:r>
      <w:proofErr w:type="spellStart"/>
      <w:r w:rsidRPr="007B7B10">
        <w:t>videoblogging</w:t>
      </w:r>
      <w:proofErr w:type="spellEnd"/>
      <w:r w:rsidRPr="007B7B10">
        <w:t xml:space="preserve"> draws on a much wider range of influences, </w:t>
      </w:r>
      <w:r>
        <w:t>and which contributed to a new and distinctive form of video creativity</w:t>
      </w:r>
      <w:r w:rsidRPr="007B7B10">
        <w:t xml:space="preserve">. </w:t>
      </w:r>
      <w:r>
        <w:t>In relation to this, it has been instructive that t</w:t>
      </w:r>
      <w:r w:rsidRPr="007B7B10">
        <w:t xml:space="preserve">he informants in this study </w:t>
      </w:r>
      <w:r>
        <w:t xml:space="preserve">constantly </w:t>
      </w:r>
      <w:r w:rsidRPr="007B7B10">
        <w:t xml:space="preserve">demonstrated their reflexivity in relation to their </w:t>
      </w:r>
      <w:proofErr w:type="spellStart"/>
      <w:r w:rsidRPr="007B7B10">
        <w:t>videoblogging</w:t>
      </w:r>
      <w:proofErr w:type="spellEnd"/>
      <w:r w:rsidRPr="007B7B10">
        <w:t xml:space="preserve"> practices and </w:t>
      </w:r>
      <w:r>
        <w:t xml:space="preserve">in </w:t>
      </w:r>
      <w:r w:rsidRPr="007B7B10">
        <w:t xml:space="preserve">the multiple forms in which it was deployed. </w:t>
      </w:r>
    </w:p>
    <w:p w14:paraId="64E5681E" w14:textId="77777777" w:rsidR="0025633B" w:rsidRDefault="0025633B" w:rsidP="0025633B">
      <w:pPr>
        <w:pStyle w:val="BodyText"/>
      </w:pPr>
    </w:p>
    <w:p w14:paraId="4FD83112" w14:textId="77777777" w:rsidR="0025633B" w:rsidRPr="007B7B10" w:rsidRDefault="0025633B" w:rsidP="0025633B">
      <w:pPr>
        <w:pStyle w:val="BodyText"/>
      </w:pPr>
      <w:proofErr w:type="spellStart"/>
      <w:r>
        <w:t>V</w:t>
      </w:r>
      <w:r w:rsidRPr="007B7B10">
        <w:t>ideoblogs</w:t>
      </w:r>
      <w:proofErr w:type="spellEnd"/>
      <w:r w:rsidRPr="007B7B10">
        <w:t xml:space="preserve"> are </w:t>
      </w:r>
      <w:r>
        <w:t>an</w:t>
      </w:r>
      <w:r w:rsidRPr="007B7B10">
        <w:t xml:space="preserve"> invested network, and their cultural value is best appreciated within the context of the </w:t>
      </w:r>
      <w:proofErr w:type="spellStart"/>
      <w:r w:rsidRPr="007B7B10">
        <w:t>videoblog</w:t>
      </w:r>
      <w:proofErr w:type="spellEnd"/>
      <w:r>
        <w:t xml:space="preserve"> and a </w:t>
      </w:r>
      <w:proofErr w:type="spellStart"/>
      <w:r>
        <w:t>videoblogging</w:t>
      </w:r>
      <w:proofErr w:type="spellEnd"/>
      <w:r>
        <w:t xml:space="preserve"> community</w:t>
      </w:r>
      <w:r w:rsidRPr="007B7B10">
        <w:t xml:space="preserve">. Therefore </w:t>
      </w:r>
      <w:r>
        <w:t xml:space="preserve">it is time </w:t>
      </w:r>
      <w:r w:rsidRPr="007B7B10">
        <w:t>for the establish</w:t>
      </w:r>
      <w:r>
        <w:t xml:space="preserve">ment of a </w:t>
      </w:r>
      <w:proofErr w:type="spellStart"/>
      <w:r>
        <w:t>videoblogging</w:t>
      </w:r>
      <w:proofErr w:type="spellEnd"/>
      <w:r>
        <w:t xml:space="preserve"> archive</w:t>
      </w:r>
      <w:r w:rsidRPr="007B7B10">
        <w:t xml:space="preserve"> aimed at cataloguing and preserving these disorganised and dispersed objects - and it is crucial that they are archived, with appropriate means for preservation and possible future playback. I </w:t>
      </w:r>
      <w:r>
        <w:t>argue</w:t>
      </w:r>
      <w:r w:rsidRPr="007B7B10">
        <w:t xml:space="preserve"> that it </w:t>
      </w:r>
      <w:r>
        <w:t>is</w:t>
      </w:r>
      <w:r w:rsidRPr="007B7B10">
        <w:t xml:space="preserve"> important to build and maintain this archive with consultation with the </w:t>
      </w:r>
      <w:r>
        <w:t xml:space="preserve">former members of the </w:t>
      </w:r>
      <w:proofErr w:type="spellStart"/>
      <w:r w:rsidRPr="007B7B10">
        <w:t>videoblogging</w:t>
      </w:r>
      <w:proofErr w:type="spellEnd"/>
      <w:r w:rsidRPr="007B7B10">
        <w:t xml:space="preserve"> community, in order to acknowledge what has been established here; that the videos are far more than simply video files. They are crystallisations of the embodied practices, technical and aesthetic experimentations and personal narratives of a closely-knit community of interest. </w:t>
      </w:r>
    </w:p>
    <w:p w14:paraId="33DF6824" w14:textId="77777777" w:rsidR="0025633B" w:rsidRDefault="0025633B" w:rsidP="0025633B">
      <w:pPr>
        <w:pStyle w:val="BodyText"/>
      </w:pPr>
    </w:p>
    <w:p w14:paraId="1CAAF66F" w14:textId="77777777" w:rsidR="0025633B" w:rsidRPr="007B7B10" w:rsidRDefault="0025633B" w:rsidP="0025633B">
      <w:pPr>
        <w:pStyle w:val="BodyText"/>
      </w:pPr>
      <w:r w:rsidRPr="007B7B10">
        <w:t>It is ironic to note that, despite their investment in community, and th</w:t>
      </w:r>
      <w:r>
        <w:t>e fact it was sustained in part</w:t>
      </w:r>
      <w:r w:rsidRPr="007B7B10">
        <w:t xml:space="preserve"> by demands of investing in/sharing technological expertise, the </w:t>
      </w:r>
      <w:proofErr w:type="spellStart"/>
      <w:r w:rsidRPr="007B7B10">
        <w:t>videoblogging</w:t>
      </w:r>
      <w:proofErr w:type="spellEnd"/>
      <w:r w:rsidRPr="007B7B10">
        <w:t xml:space="preserve"> community was constantly looking for ways to make the practice of </w:t>
      </w:r>
      <w:proofErr w:type="spellStart"/>
      <w:r w:rsidRPr="007B7B10">
        <w:t>videoblogging</w:t>
      </w:r>
      <w:proofErr w:type="spellEnd"/>
      <w:r w:rsidRPr="007B7B10">
        <w:t xml:space="preserve"> more widespread, accessible and </w:t>
      </w:r>
      <w:r>
        <w:t>‘</w:t>
      </w:r>
      <w:r w:rsidRPr="007B7B10">
        <w:t>easier</w:t>
      </w:r>
      <w:r>
        <w:t>’</w:t>
      </w:r>
      <w:r w:rsidRPr="007B7B10">
        <w:t xml:space="preserve"> i</w:t>
      </w:r>
      <w:r>
        <w:t>n terms of technical expertise, seen f</w:t>
      </w:r>
      <w:r w:rsidRPr="007B7B10">
        <w:t>or example</w:t>
      </w:r>
      <w:r>
        <w:t xml:space="preserve"> in</w:t>
      </w:r>
      <w:r w:rsidRPr="007B7B10">
        <w:t xml:space="preserve"> the excitement and passion within the</w:t>
      </w:r>
      <w:r>
        <w:t xml:space="preserve"> community at the emergence of W</w:t>
      </w:r>
      <w:r w:rsidRPr="007B7B10">
        <w:t xml:space="preserve">eb 2.0. </w:t>
      </w:r>
      <w:r>
        <w:t>This</w:t>
      </w:r>
      <w:r w:rsidRPr="007B7B10">
        <w:t xml:space="preserve"> promised many </w:t>
      </w:r>
      <w:r>
        <w:t>solutions</w:t>
      </w:r>
      <w:r w:rsidRPr="007B7B10">
        <w:t xml:space="preserve"> to technical issues that the </w:t>
      </w:r>
      <w:proofErr w:type="spellStart"/>
      <w:r w:rsidRPr="007B7B10">
        <w:t>videoblogging</w:t>
      </w:r>
      <w:proofErr w:type="spellEnd"/>
      <w:r w:rsidRPr="007B7B10">
        <w:t xml:space="preserve"> community struggled with in its early days. The ease of use, the seamless integration of video publishing and consumption, as well as the potentials for hosting and distribution, really resonated with the me</w:t>
      </w:r>
      <w:r>
        <w:t xml:space="preserve">mbers of the community – </w:t>
      </w:r>
      <w:r w:rsidRPr="007B7B10">
        <w:t xml:space="preserve">despite their antagonistic attitude towards </w:t>
      </w:r>
      <w:r>
        <w:t>YouTube</w:t>
      </w:r>
      <w:r w:rsidRPr="007B7B10">
        <w:t xml:space="preserve">. </w:t>
      </w:r>
    </w:p>
    <w:p w14:paraId="65BCD37E" w14:textId="77777777" w:rsidR="0025633B" w:rsidRDefault="0025633B" w:rsidP="0025633B">
      <w:pPr>
        <w:pStyle w:val="BodyText"/>
      </w:pPr>
    </w:p>
    <w:p w14:paraId="180A7A71" w14:textId="77777777" w:rsidR="0025633B" w:rsidRDefault="0025633B" w:rsidP="0025633B">
      <w:pPr>
        <w:pStyle w:val="BodyText"/>
      </w:pPr>
      <w:r w:rsidRPr="007B7B10">
        <w:t>In the end, the very technologies that were meant to assist and improve</w:t>
      </w:r>
      <w:r>
        <w:t xml:space="preserve"> the practice of </w:t>
      </w:r>
      <w:proofErr w:type="spellStart"/>
      <w:r>
        <w:t>videoblogging</w:t>
      </w:r>
      <w:proofErr w:type="spellEnd"/>
      <w:r>
        <w:t xml:space="preserve">, </w:t>
      </w:r>
      <w:r w:rsidRPr="007B7B10">
        <w:t>and I would argue</w:t>
      </w:r>
      <w:r>
        <w:t xml:space="preserve"> in many ways fulfilled that</w:t>
      </w:r>
      <w:r w:rsidRPr="007B7B10">
        <w:t xml:space="preserve">, </w:t>
      </w:r>
      <w:r>
        <w:t>also signalled the end of the early-adopter community</w:t>
      </w:r>
      <w:r w:rsidRPr="007B7B10">
        <w:t xml:space="preserve"> and the beginning of a </w:t>
      </w:r>
      <w:r>
        <w:t>‘</w:t>
      </w:r>
      <w:r w:rsidRPr="007B7B10">
        <w:t>new generation</w:t>
      </w:r>
      <w:r>
        <w:t>’</w:t>
      </w:r>
      <w:r w:rsidRPr="007B7B10">
        <w:t xml:space="preserve"> of online video. By removing the technical obstacles that </w:t>
      </w:r>
      <w:r>
        <w:t xml:space="preserve">had </w:t>
      </w:r>
      <w:r w:rsidRPr="007B7B10">
        <w:t xml:space="preserve">fostered such intense communication and discussions on the list, the community saw itself grow larger in </w:t>
      </w:r>
      <w:r>
        <w:t xml:space="preserve">actual </w:t>
      </w:r>
      <w:r w:rsidRPr="007B7B10">
        <w:t xml:space="preserve">numbers, but </w:t>
      </w:r>
      <w:r>
        <w:t xml:space="preserve">arguably </w:t>
      </w:r>
      <w:r w:rsidRPr="007B7B10">
        <w:t xml:space="preserve">smaller in terms of personal communication and sharing. Many users who had been very active in the beginning, faded away, or moved to new social networks and video services. A sense remained, however, that these new services lacked something that the </w:t>
      </w:r>
      <w:r>
        <w:t xml:space="preserve">original </w:t>
      </w:r>
      <w:proofErr w:type="spellStart"/>
      <w:r w:rsidRPr="007B7B10">
        <w:t>videoblogging</w:t>
      </w:r>
      <w:proofErr w:type="spellEnd"/>
      <w:r w:rsidRPr="007B7B10">
        <w:t xml:space="preserve"> community had provided, </w:t>
      </w:r>
      <w:r>
        <w:t>‘</w:t>
      </w:r>
      <w:r w:rsidRPr="007B7B10">
        <w:t>I have tried Vine a little bit,</w:t>
      </w:r>
      <w:r>
        <w:t>’</w:t>
      </w:r>
      <w:r w:rsidRPr="007B7B10">
        <w:t xml:space="preserve"> </w:t>
      </w:r>
      <w:proofErr w:type="spellStart"/>
      <w:r>
        <w:t>Dedman</w:t>
      </w:r>
      <w:proofErr w:type="spellEnd"/>
      <w:r w:rsidRPr="007B7B10">
        <w:t xml:space="preserve"> told me in 2013 </w:t>
      </w:r>
      <w:r>
        <w:t>‘</w:t>
      </w:r>
      <w:r w:rsidRPr="007B7B10">
        <w:t xml:space="preserve">its cool. I love how simple </w:t>
      </w:r>
      <w:proofErr w:type="spellStart"/>
      <w:r w:rsidRPr="007B7B10">
        <w:t>videoblogging</w:t>
      </w:r>
      <w:proofErr w:type="spellEnd"/>
      <w:r w:rsidRPr="007B7B10">
        <w:t xml:space="preserve"> has gotten.</w:t>
      </w:r>
      <w:r>
        <w:t>’</w:t>
      </w:r>
      <w:r w:rsidRPr="007B7B10">
        <w:t xml:space="preserve"> Hence we can see that, with the ease of at first YouTube, and later, video applications such as Vine</w:t>
      </w:r>
      <w:r>
        <w:t xml:space="preserve">, </w:t>
      </w:r>
      <w:proofErr w:type="spellStart"/>
      <w:r>
        <w:t>Snapchat</w:t>
      </w:r>
      <w:proofErr w:type="spellEnd"/>
      <w:r>
        <w:t xml:space="preserve"> and </w:t>
      </w:r>
      <w:proofErr w:type="spellStart"/>
      <w:r>
        <w:t>Instagram</w:t>
      </w:r>
      <w:proofErr w:type="spellEnd"/>
      <w:r w:rsidRPr="007B7B10">
        <w:t xml:space="preserve">, which allows professional looking video-editing at the tip of your fingers, the need for a specialised community space in which to discuss the technical, social and aesthetic intricacies of laboured and time-consuming video-production, was made </w:t>
      </w:r>
      <w:r>
        <w:t xml:space="preserve">less compelling for </w:t>
      </w:r>
      <w:proofErr w:type="spellStart"/>
      <w:r>
        <w:t>videobloggers</w:t>
      </w:r>
      <w:proofErr w:type="spellEnd"/>
      <w:r>
        <w:t xml:space="preserve"> and other interested parties</w:t>
      </w:r>
      <w:r w:rsidRPr="007B7B10">
        <w:t xml:space="preserve">. </w:t>
      </w:r>
      <w:r>
        <w:t xml:space="preserve">In other words, technical communities were very much a reflection, not just of shared values and practices, but also of a shared sense of esprit de corps towards a difficult and challenging environment. </w:t>
      </w:r>
    </w:p>
    <w:p w14:paraId="65080994" w14:textId="77777777" w:rsidR="0025633B" w:rsidRPr="007B7B10" w:rsidRDefault="0025633B" w:rsidP="0025633B">
      <w:pPr>
        <w:pStyle w:val="BodyText"/>
      </w:pPr>
    </w:p>
    <w:p w14:paraId="00646C61" w14:textId="77777777" w:rsidR="0025633B" w:rsidRDefault="0025633B" w:rsidP="0025633B">
      <w:pPr>
        <w:pStyle w:val="BodyText"/>
      </w:pPr>
      <w:r>
        <w:t>The</w:t>
      </w:r>
      <w:r w:rsidRPr="007B7B10">
        <w:t xml:space="preserve"> </w:t>
      </w:r>
      <w:proofErr w:type="spellStart"/>
      <w:r w:rsidRPr="007B7B10">
        <w:t>videoblogging</w:t>
      </w:r>
      <w:proofErr w:type="spellEnd"/>
      <w:r w:rsidRPr="007B7B10">
        <w:t xml:space="preserve"> community was formed not just with a concern for making these short-form digital films, although these remained important, but also the technical </w:t>
      </w:r>
      <w:r w:rsidRPr="007B7B10">
        <w:rPr>
          <w:i/>
        </w:rPr>
        <w:t>a priori</w:t>
      </w:r>
      <w:r w:rsidRPr="007B7B10">
        <w:t xml:space="preserve"> and the complexities and contestations that crystallised around it</w:t>
      </w:r>
      <w:r>
        <w:t>,</w:t>
      </w:r>
      <w:r w:rsidRPr="007B7B10">
        <w:t xml:space="preserve"> where </w:t>
      </w:r>
      <w:r>
        <w:t>they were</w:t>
      </w:r>
      <w:r w:rsidRPr="007B7B10">
        <w:t xml:space="preserve"> able to </w:t>
      </w:r>
      <w:r>
        <w:t>develop and</w:t>
      </w:r>
      <w:r w:rsidRPr="007B7B10">
        <w:t xml:space="preserve"> strengthen the community an</w:t>
      </w:r>
      <w:r>
        <w:t>d its self-identity. The</w:t>
      </w:r>
      <w:r w:rsidRPr="007B7B10">
        <w:t xml:space="preserve"> cultural-technical hybrid th</w:t>
      </w:r>
      <w:r>
        <w:t xml:space="preserve">at I am gesturing towards here </w:t>
      </w:r>
      <w:r w:rsidRPr="007B7B10">
        <w:t xml:space="preserve">is unique in that it demanded its members </w:t>
      </w:r>
      <w:ins w:id="3" w:author="inc inc" w:date="2018-05-08T14:59:00Z">
        <w:r>
          <w:t xml:space="preserve">to </w:t>
        </w:r>
      </w:ins>
      <w:r w:rsidRPr="007B7B10">
        <w:t xml:space="preserve">be both culturally </w:t>
      </w:r>
      <w:r w:rsidRPr="007B7B10">
        <w:rPr>
          <w:i/>
        </w:rPr>
        <w:t>and</w:t>
      </w:r>
      <w:r w:rsidRPr="007B7B10">
        <w:t xml:space="preserve"> technically proficient </w:t>
      </w:r>
      <w:r>
        <w:t>as well as</w:t>
      </w:r>
      <w:r w:rsidRPr="007B7B10">
        <w:t xml:space="preserve"> keen to control and manage both its cultural production </w:t>
      </w:r>
      <w:r w:rsidRPr="007B7B10">
        <w:rPr>
          <w:i/>
        </w:rPr>
        <w:t>and</w:t>
      </w:r>
      <w:r w:rsidRPr="007B7B10">
        <w:t xml:space="preserve"> the means of produc</w:t>
      </w:r>
      <w:r>
        <w:t>tion themselves. However, this</w:t>
      </w:r>
      <w:r w:rsidRPr="007B7B10">
        <w:t xml:space="preserve"> remained a fragile network based around a generally non-commercial sharing orientation drawn from open-source software and principles from open culture</w:t>
      </w:r>
      <w:r>
        <w:t>, and thus</w:t>
      </w:r>
      <w:r w:rsidRPr="007B7B10">
        <w:t xml:space="preserve"> remained susceptible to </w:t>
      </w:r>
      <w:r>
        <w:t xml:space="preserve">co-option by </w:t>
      </w:r>
      <w:r w:rsidRPr="007B7B10">
        <w:t xml:space="preserve">corporate capital and </w:t>
      </w:r>
      <w:r>
        <w:t xml:space="preserve">funded </w:t>
      </w:r>
      <w:r w:rsidRPr="007B7B10">
        <w:t>alternatives like YouTube.</w:t>
      </w:r>
    </w:p>
    <w:p w14:paraId="279E7126" w14:textId="77777777" w:rsidR="0025633B" w:rsidRDefault="0025633B" w:rsidP="0025633B">
      <w:pPr>
        <w:pStyle w:val="BodyText"/>
      </w:pPr>
    </w:p>
    <w:p w14:paraId="04678338" w14:textId="77777777" w:rsidR="0025633B" w:rsidRDefault="0025633B" w:rsidP="0025633B">
      <w:pPr>
        <w:pStyle w:val="BodyText"/>
      </w:pPr>
      <w:r>
        <w:t>The</w:t>
      </w:r>
      <w:r w:rsidRPr="007B7B10">
        <w:t xml:space="preserve"> </w:t>
      </w:r>
      <w:proofErr w:type="spellStart"/>
      <w:r w:rsidRPr="007B7B10">
        <w:t>videobloggers</w:t>
      </w:r>
      <w:proofErr w:type="spellEnd"/>
      <w:r w:rsidRPr="007B7B10">
        <w:t xml:space="preserve">’ early digital works </w:t>
      </w:r>
      <w:r>
        <w:t>have been presented here</w:t>
      </w:r>
      <w:r w:rsidRPr="007B7B10">
        <w:t xml:space="preserve"> as original case studies of material digital culture on the internet. </w:t>
      </w:r>
      <w:r>
        <w:t>Traces</w:t>
      </w:r>
      <w:r w:rsidRPr="007B7B10">
        <w:t xml:space="preserve"> of the practices, technologies and</w:t>
      </w:r>
      <w:r>
        <w:t xml:space="preserve"> aesthetics of </w:t>
      </w:r>
      <w:proofErr w:type="spellStart"/>
      <w:r>
        <w:t>videoblogging</w:t>
      </w:r>
      <w:proofErr w:type="spellEnd"/>
      <w:r>
        <w:t xml:space="preserve"> have since</w:t>
      </w:r>
      <w:r w:rsidRPr="007B7B10">
        <w:t xml:space="preserve"> been drawn on and amplified in network culture, mainstream media, and contemporary media and cultural production. </w:t>
      </w:r>
      <w:r>
        <w:t xml:space="preserve">I argue that the </w:t>
      </w:r>
      <w:r w:rsidRPr="007B7B10">
        <w:t xml:space="preserve">discourses and technological infrastructures that were developed both within and around the community of </w:t>
      </w:r>
      <w:proofErr w:type="spellStart"/>
      <w:r w:rsidRPr="007B7B10">
        <w:t>videobloggers</w:t>
      </w:r>
      <w:proofErr w:type="spellEnd"/>
      <w:r w:rsidRPr="007B7B10">
        <w:t xml:space="preserve"> created important pre-conditions for the video artefacts they produced. </w:t>
      </w:r>
      <w:r>
        <w:t>Early</w:t>
      </w:r>
      <w:r w:rsidRPr="007B7B10">
        <w:t xml:space="preserve"> online video did not start with the launch of YouTube, but rather the practices and technologies were already being debated, experimented with and </w:t>
      </w:r>
      <w:r>
        <w:t>utilised since the early 2000s</w:t>
      </w:r>
      <w:r w:rsidRPr="007B7B10">
        <w:t xml:space="preserve">. </w:t>
      </w:r>
      <w:r>
        <w:t xml:space="preserve">In 2004, </w:t>
      </w:r>
      <w:proofErr w:type="spellStart"/>
      <w:r w:rsidRPr="007B7B10">
        <w:t>videoblogging</w:t>
      </w:r>
      <w:proofErr w:type="spellEnd"/>
      <w:r w:rsidRPr="007B7B10">
        <w:t xml:space="preserve"> as it is conceptualised here, started </w:t>
      </w:r>
      <w:r>
        <w:t>to take</w:t>
      </w:r>
      <w:r w:rsidRPr="007B7B10">
        <w:t xml:space="preserve"> shape. The constellation of technologies that were m</w:t>
      </w:r>
      <w:r>
        <w:t>ade available around this time, the stability of</w:t>
      </w:r>
      <w:r w:rsidRPr="007B7B10">
        <w:t xml:space="preserve"> QuickTime in this period</w:t>
      </w:r>
      <w:r>
        <w:t xml:space="preserve"> played a part here, as did </w:t>
      </w:r>
      <w:r w:rsidRPr="007B7B10">
        <w:t xml:space="preserve">the rise of open-source software, the web platform, Blogger </w:t>
      </w:r>
      <w:r>
        <w:t xml:space="preserve">(which </w:t>
      </w:r>
      <w:r w:rsidRPr="007B7B10">
        <w:t>was bought by Google in 2003</w:t>
      </w:r>
      <w:r>
        <w:t>).</w:t>
      </w:r>
      <w:r w:rsidRPr="007B7B10">
        <w:t xml:space="preserve"> Blip.tv and </w:t>
      </w:r>
      <w:proofErr w:type="spellStart"/>
      <w:r w:rsidRPr="007B7B10">
        <w:t>OurMedia</w:t>
      </w:r>
      <w:proofErr w:type="spellEnd"/>
      <w:r>
        <w:t xml:space="preserve"> were also important</w:t>
      </w:r>
      <w:r w:rsidRPr="007B7B10">
        <w:t xml:space="preserve">, and the </w:t>
      </w:r>
      <w:r>
        <w:t>Sanyo</w:t>
      </w:r>
      <w:r w:rsidRPr="007B7B10">
        <w:t xml:space="preserve"> </w:t>
      </w:r>
      <w:proofErr w:type="spellStart"/>
      <w:r w:rsidRPr="007B7B10">
        <w:t>Xacti</w:t>
      </w:r>
      <w:proofErr w:type="spellEnd"/>
      <w:r w:rsidRPr="007B7B10">
        <w:t xml:space="preserve"> digital camera</w:t>
      </w:r>
      <w:r>
        <w:t>, which</w:t>
      </w:r>
      <w:r w:rsidRPr="007B7B10">
        <w:t xml:space="preserve"> was launched in 2005</w:t>
      </w:r>
      <w:r>
        <w:t>, was widely loved for its functionality and aesthetic</w:t>
      </w:r>
      <w:r w:rsidRPr="007B7B10">
        <w:t xml:space="preserve">. </w:t>
      </w:r>
      <w:r>
        <w:t>We might also link</w:t>
      </w:r>
      <w:r w:rsidRPr="007B7B10">
        <w:t xml:space="preserve"> the openness of media to its reusability, particularly in terms of a lack o</w:t>
      </w:r>
      <w:r>
        <w:t>f strong proprietary platform control.</w:t>
      </w:r>
      <w:r>
        <w:rPr>
          <w:rStyle w:val="FootnoteReference"/>
        </w:rPr>
        <w:footnoteReference w:id="4"/>
      </w:r>
      <w:r w:rsidRPr="007B7B10">
        <w:t xml:space="preserve"> </w:t>
      </w:r>
    </w:p>
    <w:p w14:paraId="1221B6FD" w14:textId="77777777" w:rsidR="0025633B" w:rsidRDefault="0025633B" w:rsidP="0025633B">
      <w:pPr>
        <w:pStyle w:val="BodyText"/>
      </w:pPr>
    </w:p>
    <w:p w14:paraId="3275D1DE" w14:textId="77777777" w:rsidR="0025633B" w:rsidRDefault="0025633B" w:rsidP="0025633B">
      <w:pPr>
        <w:pStyle w:val="BodyText"/>
      </w:pPr>
      <w:r>
        <w:t>This book has sought to fill</w:t>
      </w:r>
      <w:r w:rsidRPr="007B7B10">
        <w:t xml:space="preserve"> </w:t>
      </w:r>
      <w:r>
        <w:t>a gap</w:t>
      </w:r>
      <w:r w:rsidRPr="007B7B10">
        <w:t xml:space="preserve"> in previous studies of online video that generally didn’t </w:t>
      </w:r>
      <w:r>
        <w:t>engage with</w:t>
      </w:r>
      <w:r w:rsidRPr="007B7B10">
        <w:t xml:space="preserve"> </w:t>
      </w:r>
      <w:proofErr w:type="spellStart"/>
      <w:r w:rsidRPr="007B7B10">
        <w:t>v</w:t>
      </w:r>
      <w:r>
        <w:t>ideoblogs</w:t>
      </w:r>
      <w:proofErr w:type="spellEnd"/>
      <w:r>
        <w:t xml:space="preserve"> and their materiality. This book is thus</w:t>
      </w:r>
      <w:r w:rsidRPr="007B7B10">
        <w:t xml:space="preserve"> </w:t>
      </w:r>
      <w:r>
        <w:t xml:space="preserve">somewhat distanced </w:t>
      </w:r>
      <w:r w:rsidRPr="007B7B10">
        <w:t xml:space="preserve">from previous, </w:t>
      </w:r>
      <w:proofErr w:type="spellStart"/>
      <w:r w:rsidRPr="007B7B10">
        <w:t>screenic</w:t>
      </w:r>
      <w:proofErr w:type="spellEnd"/>
      <w:r w:rsidRPr="007B7B10">
        <w:t xml:space="preserve"> studies of </w:t>
      </w:r>
      <w:proofErr w:type="spellStart"/>
      <w:r w:rsidRPr="007B7B10">
        <w:t>videoblogging</w:t>
      </w:r>
      <w:proofErr w:type="spellEnd"/>
      <w:r w:rsidRPr="007B7B10">
        <w:t xml:space="preserve">, which also tended to </w:t>
      </w:r>
      <w:r>
        <w:t>avoid</w:t>
      </w:r>
      <w:r w:rsidRPr="007B7B10">
        <w:t xml:space="preserve"> issues of materiality. </w:t>
      </w:r>
      <w:r>
        <w:t xml:space="preserve">My concern has been with an approach to </w:t>
      </w:r>
      <w:proofErr w:type="spellStart"/>
      <w:r>
        <w:t>videoblogging</w:t>
      </w:r>
      <w:proofErr w:type="spellEnd"/>
      <w:r>
        <w:t xml:space="preserve"> which analyses</w:t>
      </w:r>
      <w:r w:rsidRPr="007B7B10">
        <w:t xml:space="preserve"> it through not only the screen image but also through the embodied practices of the </w:t>
      </w:r>
      <w:proofErr w:type="spellStart"/>
      <w:r w:rsidRPr="007B7B10">
        <w:t>videobloggers</w:t>
      </w:r>
      <w:proofErr w:type="spellEnd"/>
      <w:r w:rsidRPr="007B7B10">
        <w:t xml:space="preserve">, and </w:t>
      </w:r>
      <w:r>
        <w:t>its</w:t>
      </w:r>
      <w:r w:rsidRPr="007B7B10">
        <w:t xml:space="preserve"> medium-specific cultural-technical </w:t>
      </w:r>
      <w:r>
        <w:t>practices</w:t>
      </w:r>
      <w:r w:rsidRPr="007B7B10">
        <w:t xml:space="preserve">. Treating the </w:t>
      </w:r>
      <w:proofErr w:type="spellStart"/>
      <w:r w:rsidRPr="007B7B10">
        <w:t>videoblogs</w:t>
      </w:r>
      <w:proofErr w:type="spellEnd"/>
      <w:r w:rsidRPr="007B7B10">
        <w:t xml:space="preserve"> as material digital objects meant </w:t>
      </w:r>
      <w:r>
        <w:t>analysing</w:t>
      </w:r>
      <w:r w:rsidRPr="007B7B10">
        <w:t xml:space="preserve"> </w:t>
      </w:r>
      <w:r>
        <w:t>their content but also their</w:t>
      </w:r>
      <w:r w:rsidRPr="007B7B10">
        <w:t xml:space="preserve"> technical a priori.  In this respect it is interesting t</w:t>
      </w:r>
      <w:r>
        <w:t xml:space="preserve">hat the </w:t>
      </w:r>
      <w:proofErr w:type="spellStart"/>
      <w:r>
        <w:t>videoblogging</w:t>
      </w:r>
      <w:proofErr w:type="spellEnd"/>
      <w:r>
        <w:t xml:space="preserve"> platform, </w:t>
      </w:r>
      <w:r w:rsidRPr="007B7B10">
        <w:t xml:space="preserve">or the technical </w:t>
      </w:r>
      <w:r>
        <w:t xml:space="preserve">systems enabling </w:t>
      </w:r>
      <w:proofErr w:type="spellStart"/>
      <w:r>
        <w:t>videoblogging</w:t>
      </w:r>
      <w:proofErr w:type="spellEnd"/>
      <w:r>
        <w:t xml:space="preserve"> as practice </w:t>
      </w:r>
      <w:r w:rsidRPr="007B7B10">
        <w:t>experienced a period of relativ</w:t>
      </w:r>
      <w:r>
        <w:t>e calm in the years between 2004</w:t>
      </w:r>
      <w:r w:rsidRPr="007B7B10">
        <w:t xml:space="preserve"> and 2009, which is when the community was at its most active.  The </w:t>
      </w:r>
      <w:r>
        <w:t xml:space="preserve">calm came about partly because </w:t>
      </w:r>
      <w:r w:rsidRPr="007B7B10">
        <w:t xml:space="preserve">during this period Apple </w:t>
      </w:r>
      <w:r>
        <w:t>slowed releases of</w:t>
      </w:r>
      <w:r w:rsidRPr="007B7B10">
        <w:t xml:space="preserve"> QuickTime while </w:t>
      </w:r>
      <w:r>
        <w:t>concentrating on moving between</w:t>
      </w:r>
      <w:r w:rsidRPr="007B7B10">
        <w:t xml:space="preserve"> microprocessor platforms.</w:t>
      </w:r>
      <w:r>
        <w:t xml:space="preserve"> At this time other components of the </w:t>
      </w:r>
      <w:proofErr w:type="spellStart"/>
      <w:r>
        <w:t>videoblogging</w:t>
      </w:r>
      <w:proofErr w:type="spellEnd"/>
      <w:r>
        <w:t xml:space="preserve"> platform also fell into place, and for a while a constellation of compatible technologies co-existed in digital harmony, allowing the media form to develop. Some technical stability</w:t>
      </w:r>
      <w:r w:rsidRPr="007B7B10">
        <w:t xml:space="preserve"> may in fact have been a key condition of possibility in the emergence of the </w:t>
      </w:r>
      <w:proofErr w:type="spellStart"/>
      <w:r>
        <w:t>videoblogging</w:t>
      </w:r>
      <w:proofErr w:type="spellEnd"/>
      <w:r>
        <w:t xml:space="preserve"> community, allowing it</w:t>
      </w:r>
      <w:r w:rsidRPr="007B7B10">
        <w:t xml:space="preserve"> to focus on developing practices and processes, and to negotiate technical complexity, rather than expending its energy constantly learning abou</w:t>
      </w:r>
      <w:r>
        <w:t>t and updating video codecs. T</w:t>
      </w:r>
      <w:r w:rsidRPr="007B7B10">
        <w:t>echnical effects of the media, such as th</w:t>
      </w:r>
      <w:r>
        <w:t>e one outlined above, intervene</w:t>
      </w:r>
      <w:r w:rsidRPr="007B7B10">
        <w:t xml:space="preserve"> in </w:t>
      </w:r>
      <w:r>
        <w:t xml:space="preserve">interesting ways as a cultural formation develops. Silverstone’s </w:t>
      </w:r>
      <w:r w:rsidRPr="007B7B10">
        <w:t xml:space="preserve">notion of the </w:t>
      </w:r>
      <w:r>
        <w:t>‘</w:t>
      </w:r>
      <w:r w:rsidRPr="007B7B10">
        <w:t>double articulation</w:t>
      </w:r>
      <w:r>
        <w:t>’</w:t>
      </w:r>
      <w:r w:rsidRPr="007B7B10">
        <w:t xml:space="preserve"> of media, which</w:t>
      </w:r>
      <w:r>
        <w:t xml:space="preserve"> argues that</w:t>
      </w:r>
      <w:r w:rsidRPr="007B7B10">
        <w:t xml:space="preserve"> </w:t>
      </w:r>
      <w:r>
        <w:t>‘</w:t>
      </w:r>
      <w:r w:rsidRPr="007B7B10">
        <w:t>through its double articulation, the medium does become the message, though that message is not pre-given by the technology. It is worked and reworked within the social circumstances under which it</w:t>
      </w:r>
      <w:r>
        <w:t xml:space="preserve"> is both produced and received’ is very apt for describing this process.</w:t>
      </w:r>
      <w:r>
        <w:rPr>
          <w:rStyle w:val="FootnoteReference"/>
        </w:rPr>
        <w:footnoteReference w:id="5"/>
      </w:r>
      <w:r w:rsidRPr="007B7B10">
        <w:t xml:space="preserve"> </w:t>
      </w:r>
    </w:p>
    <w:p w14:paraId="6D00EFD6" w14:textId="77777777" w:rsidR="0025633B" w:rsidRPr="007B7B10" w:rsidRDefault="0025633B" w:rsidP="0025633B">
      <w:pPr>
        <w:pStyle w:val="BodyText"/>
      </w:pPr>
    </w:p>
    <w:p w14:paraId="57FDDBCD" w14:textId="77777777" w:rsidR="0025633B" w:rsidRPr="007B7B10" w:rsidRDefault="0025633B" w:rsidP="0025633B">
      <w:pPr>
        <w:pStyle w:val="BodyText"/>
      </w:pPr>
      <w:r>
        <w:t>T</w:t>
      </w:r>
      <w:r w:rsidRPr="007B7B10">
        <w:t xml:space="preserve">hroughout this </w:t>
      </w:r>
      <w:r>
        <w:t>book</w:t>
      </w:r>
      <w:r w:rsidRPr="007B7B10">
        <w:t xml:space="preserve"> I have attempted to remain reflexive of</w:t>
      </w:r>
      <w:r>
        <w:t xml:space="preserve"> </w:t>
      </w:r>
      <w:r w:rsidRPr="007B7B10">
        <w:t xml:space="preserve">the </w:t>
      </w:r>
      <w:proofErr w:type="spellStart"/>
      <w:r w:rsidRPr="007B7B10">
        <w:t>videoblog</w:t>
      </w:r>
      <w:proofErr w:type="spellEnd"/>
      <w:r w:rsidRPr="007B7B10">
        <w:t xml:space="preserve"> as an historically located cultural</w:t>
      </w:r>
      <w:r>
        <w:t xml:space="preserve"> practice</w:t>
      </w:r>
      <w:r w:rsidRPr="007B7B10">
        <w:t>.</w:t>
      </w:r>
      <w:r>
        <w:t xml:space="preserve"> </w:t>
      </w:r>
      <w:r w:rsidRPr="007B7B10">
        <w:t xml:space="preserve">In relation to questions of materiality, here I would like to </w:t>
      </w:r>
      <w:r>
        <w:t>return to the issue of</w:t>
      </w:r>
      <w:r w:rsidRPr="007B7B10">
        <w:t xml:space="preserve"> the importance of archives and the lack of institutional repositories in relation to some aspects of popular culture in digital contexts. Indeed, it is impossible to quantify just how much digital culture has already been lost. For example, Geocities was very nearly destroyed as an archive, and the British Library only started archiving the UK portion of the internet in 2013. As a comparison, the Norwegian </w:t>
      </w:r>
      <w:proofErr w:type="spellStart"/>
      <w:r w:rsidRPr="007B7B10">
        <w:rPr>
          <w:i/>
        </w:rPr>
        <w:t>Nasjonalbiblioteket</w:t>
      </w:r>
      <w:proofErr w:type="spellEnd"/>
      <w:r w:rsidRPr="007B7B10">
        <w:rPr>
          <w:i/>
        </w:rPr>
        <w:t xml:space="preserve"> </w:t>
      </w:r>
      <w:r w:rsidRPr="007B7B10">
        <w:t xml:space="preserve">started archiving the Norwegian web </w:t>
      </w:r>
      <w:r>
        <w:t>as early as</w:t>
      </w:r>
      <w:r w:rsidRPr="007B7B10">
        <w:t xml:space="preserve"> 2006. </w:t>
      </w:r>
    </w:p>
    <w:p w14:paraId="40E63970" w14:textId="77777777" w:rsidR="0025633B" w:rsidRPr="001F73F5" w:rsidRDefault="0025633B" w:rsidP="0025633B">
      <w:pPr>
        <w:pStyle w:val="BodyText"/>
      </w:pPr>
      <w:r w:rsidRPr="007B7B10">
        <w:t xml:space="preserve"> </w:t>
      </w:r>
    </w:p>
    <w:p w14:paraId="5B366217" w14:textId="77777777" w:rsidR="0025633B" w:rsidRPr="007B7B10" w:rsidRDefault="0025633B" w:rsidP="0025633B">
      <w:pPr>
        <w:pStyle w:val="BodyText"/>
      </w:pPr>
      <w:r>
        <w:t xml:space="preserve">In this book, I have presented a </w:t>
      </w:r>
      <w:r w:rsidRPr="007B7B10">
        <w:t xml:space="preserve">cartography of the cultural/technical structures, created and maintained by the </w:t>
      </w:r>
      <w:proofErr w:type="spellStart"/>
      <w:r w:rsidRPr="007B7B10">
        <w:t>videoblogging</w:t>
      </w:r>
      <w:proofErr w:type="spellEnd"/>
      <w:r w:rsidRPr="007B7B10">
        <w:t xml:space="preserve"> community</w:t>
      </w:r>
      <w:r>
        <w:t xml:space="preserve"> and</w:t>
      </w:r>
      <w:r w:rsidRPr="007B7B10">
        <w:t xml:space="preserve"> I </w:t>
      </w:r>
      <w:r>
        <w:t xml:space="preserve">like to </w:t>
      </w:r>
      <w:r w:rsidRPr="007B7B10">
        <w:t xml:space="preserve">think we can see the </w:t>
      </w:r>
      <w:r>
        <w:t xml:space="preserve">outlines of the </w:t>
      </w:r>
      <w:r w:rsidRPr="007B7B10">
        <w:t>trajectories of future media and cultural production</w:t>
      </w:r>
      <w:r>
        <w:t xml:space="preserve">. Indeed, this is demonstrated by </w:t>
      </w:r>
      <w:r w:rsidRPr="007B7B10">
        <w:t xml:space="preserve">the kinds of networked cultural-technical </w:t>
      </w:r>
      <w:r>
        <w:t>hybrids I have highlighted</w:t>
      </w:r>
      <w:r w:rsidRPr="007B7B10">
        <w:t xml:space="preserve">. </w:t>
      </w:r>
      <w:r>
        <w:t>I</w:t>
      </w:r>
      <w:r w:rsidRPr="007B7B10">
        <w:t xml:space="preserve">n this work I have been keen to draw attention to the tendency within digital and new media cultures to </w:t>
      </w:r>
      <w:r w:rsidRPr="007B7B10">
        <w:rPr>
          <w:i/>
        </w:rPr>
        <w:t>forget</w:t>
      </w:r>
      <w:r w:rsidRPr="007B7B10">
        <w:t xml:space="preserve">. The desire to embrace new technologies, as seen with the increasing focus on YouTube developing in conjunction with tools and technologies that allow for the adoption of </w:t>
      </w:r>
      <w:proofErr w:type="spellStart"/>
      <w:r w:rsidRPr="007B7B10">
        <w:t>videoblog</w:t>
      </w:r>
      <w:proofErr w:type="spellEnd"/>
      <w:r w:rsidRPr="007B7B10">
        <w:t>-like practices, sometimes means that earlier iterations are side-lined or dismissed as irrelevant</w:t>
      </w:r>
      <w:r>
        <w:t xml:space="preserve"> or out-dated</w:t>
      </w:r>
      <w:r w:rsidRPr="007B7B10">
        <w:t xml:space="preserve">. </w:t>
      </w:r>
      <w:r>
        <w:t>I argue</w:t>
      </w:r>
      <w:r w:rsidRPr="007B7B10">
        <w:t xml:space="preserve"> that in order to maintain critical understandings of the media practices and theories we observe around us today, it is essential to remember the media practices of the past, </w:t>
      </w:r>
      <w:r>
        <w:t>especially</w:t>
      </w:r>
      <w:r w:rsidRPr="007B7B10">
        <w:t xml:space="preserve"> those that – even only 10 years after – may on the surface seem out-dated, or even </w:t>
      </w:r>
      <w:r>
        <w:t>irrelevant</w:t>
      </w:r>
      <w:r w:rsidRPr="007B7B10">
        <w:t xml:space="preserve">. I agree with </w:t>
      </w:r>
      <w:proofErr w:type="spellStart"/>
      <w:r w:rsidRPr="007B7B10">
        <w:t>Parikka</w:t>
      </w:r>
      <w:proofErr w:type="spellEnd"/>
      <w:r w:rsidRPr="007B7B10">
        <w:t xml:space="preserve"> who argues that researchers need to </w:t>
      </w:r>
      <w:r>
        <w:t>‘</w:t>
      </w:r>
      <w:r w:rsidRPr="007B7B10">
        <w:t>look at media… in terms of their long-term relations that radically steps out of the short-term use value that is promoted in capitalist media industries</w:t>
      </w:r>
      <w:r>
        <w:t>’</w:t>
      </w:r>
      <w:r w:rsidRPr="007B7B10">
        <w:t>.</w:t>
      </w:r>
      <w:r>
        <w:rPr>
          <w:rStyle w:val="FootnoteReference"/>
        </w:rPr>
        <w:footnoteReference w:id="6"/>
      </w:r>
      <w:r w:rsidRPr="007B7B10">
        <w:t xml:space="preserve"> </w:t>
      </w:r>
    </w:p>
    <w:p w14:paraId="505DF57B" w14:textId="77777777" w:rsidR="0025633B" w:rsidRDefault="0025633B" w:rsidP="0025633B">
      <w:pPr>
        <w:pStyle w:val="BodyText"/>
      </w:pPr>
    </w:p>
    <w:p w14:paraId="3F9F4374" w14:textId="77777777" w:rsidR="0025633B" w:rsidRDefault="0025633B" w:rsidP="0025633B">
      <w:pPr>
        <w:pStyle w:val="BodyText"/>
      </w:pPr>
      <w:r>
        <w:t>Public discourse around the new</w:t>
      </w:r>
      <w:r w:rsidRPr="007B7B10">
        <w:t xml:space="preserve"> media landscape is </w:t>
      </w:r>
      <w:r>
        <w:t xml:space="preserve">arguably </w:t>
      </w:r>
      <w:r w:rsidRPr="007B7B10">
        <w:t xml:space="preserve">not so utopian </w:t>
      </w:r>
      <w:r>
        <w:t>today</w:t>
      </w:r>
      <w:r w:rsidRPr="007B7B10">
        <w:t xml:space="preserve"> as in the 2000s</w:t>
      </w:r>
      <w:r>
        <w:t xml:space="preserve"> (although </w:t>
      </w:r>
      <w:proofErr w:type="spellStart"/>
      <w:r>
        <w:t>Morozov</w:t>
      </w:r>
      <w:proofErr w:type="spellEnd"/>
      <w:r>
        <w:t xml:space="preserve"> shows that this utopianism is still operative in some sense in the technical industries of Silicon Valley)</w:t>
      </w:r>
      <w:r w:rsidRPr="007B7B10">
        <w:t>.</w:t>
      </w:r>
      <w:r>
        <w:rPr>
          <w:rStyle w:val="FootnoteReference"/>
        </w:rPr>
        <w:footnoteReference w:id="7"/>
      </w:r>
      <w:r w:rsidRPr="007B7B10">
        <w:t xml:space="preserve"> YouTube is big business now, with a class of YouTube </w:t>
      </w:r>
      <w:r>
        <w:t>‘</w:t>
      </w:r>
      <w:r w:rsidRPr="007B7B10">
        <w:t>stars</w:t>
      </w:r>
      <w:r>
        <w:t>’</w:t>
      </w:r>
      <w:r w:rsidRPr="007B7B10">
        <w:t xml:space="preserve"> making a living off either highly polished brands or the reviews/commentary of games </w:t>
      </w:r>
      <w:r>
        <w:t>and gameplay such as Twitch.tv</w:t>
      </w:r>
      <w:r w:rsidRPr="007B7B10">
        <w:t xml:space="preserve">. </w:t>
      </w:r>
      <w:r>
        <w:rPr>
          <w:lang w:val="en-US"/>
        </w:rPr>
        <w:t xml:space="preserve">Although </w:t>
      </w:r>
      <w:r w:rsidRPr="001E445F">
        <w:rPr>
          <w:lang w:val="en-US"/>
        </w:rPr>
        <w:t xml:space="preserve">YouTube takes a large cut, content creators </w:t>
      </w:r>
      <w:r>
        <w:rPr>
          <w:lang w:val="en-US"/>
        </w:rPr>
        <w:t xml:space="preserve">are perhaps </w:t>
      </w:r>
      <w:r w:rsidRPr="001E445F">
        <w:rPr>
          <w:lang w:val="en-US"/>
        </w:rPr>
        <w:t xml:space="preserve">not making as much </w:t>
      </w:r>
      <w:r>
        <w:rPr>
          <w:lang w:val="en-US"/>
        </w:rPr>
        <w:t xml:space="preserve">money </w:t>
      </w:r>
      <w:r w:rsidRPr="001E445F">
        <w:rPr>
          <w:lang w:val="en-US"/>
        </w:rPr>
        <w:t>as the medi</w:t>
      </w:r>
      <w:r>
        <w:rPr>
          <w:lang w:val="en-US"/>
        </w:rPr>
        <w:t>a has reported.</w:t>
      </w:r>
      <w:r>
        <w:rPr>
          <w:rStyle w:val="FootnoteReference"/>
          <w:lang w:val="en-US"/>
        </w:rPr>
        <w:footnoteReference w:id="8"/>
      </w:r>
      <w:r>
        <w:rPr>
          <w:lang w:val="en-US"/>
        </w:rPr>
        <w:t xml:space="preserve"> </w:t>
      </w:r>
      <w:r w:rsidRPr="007B7B10">
        <w:t xml:space="preserve">Today, it is rare to watch a video on YouTube without first having to sit through (or skip) an ad, and </w:t>
      </w:r>
      <w:r>
        <w:t>a large proportion</w:t>
      </w:r>
      <w:r w:rsidRPr="007B7B10">
        <w:t xml:space="preserve"> of content consumed online is </w:t>
      </w:r>
      <w:r>
        <w:t xml:space="preserve">now </w:t>
      </w:r>
      <w:r w:rsidRPr="007B7B10">
        <w:t xml:space="preserve">corporate content, television programmes, music videos or news. The </w:t>
      </w:r>
      <w:proofErr w:type="spellStart"/>
      <w:r w:rsidRPr="007B7B10">
        <w:t>millennial</w:t>
      </w:r>
      <w:r>
        <w:t>s</w:t>
      </w:r>
      <w:proofErr w:type="spellEnd"/>
      <w:r w:rsidRPr="007B7B10">
        <w:t xml:space="preserve"> may be watching more digital vid</w:t>
      </w:r>
      <w:r>
        <w:t>eo than TV, but the question should be</w:t>
      </w:r>
      <w:r w:rsidRPr="007B7B10">
        <w:t xml:space="preserve"> not just what are they watching, but also how are they creating and </w:t>
      </w:r>
      <w:r>
        <w:t>changing</w:t>
      </w:r>
      <w:r w:rsidRPr="007B7B10">
        <w:t xml:space="preserve"> this new video age?</w:t>
      </w:r>
      <w:r>
        <w:t xml:space="preserve"> </w:t>
      </w:r>
      <w:r w:rsidRPr="007B7B10">
        <w:t>One of the interesting aspects of writing about early int</w:t>
      </w:r>
      <w:r>
        <w:t>ernet culture today</w:t>
      </w:r>
      <w:r w:rsidRPr="007B7B10">
        <w:t xml:space="preserve">, is to look back on the discourses of optimism and excitement that prevailed in the early days of the </w:t>
      </w:r>
      <w:proofErr w:type="spellStart"/>
      <w:r w:rsidRPr="007B7B10">
        <w:t>videoblogging</w:t>
      </w:r>
      <w:proofErr w:type="spellEnd"/>
      <w:r w:rsidRPr="007B7B10">
        <w:t xml:space="preserve"> community, with a </w:t>
      </w:r>
      <w:r>
        <w:t xml:space="preserve">perhaps </w:t>
      </w:r>
      <w:r w:rsidRPr="007B7B10">
        <w:t xml:space="preserve">more nuanced and critical take on how events transpired. The early </w:t>
      </w:r>
      <w:proofErr w:type="spellStart"/>
      <w:r w:rsidRPr="007B7B10">
        <w:t>vide</w:t>
      </w:r>
      <w:r>
        <w:t>o</w:t>
      </w:r>
      <w:r w:rsidRPr="007B7B10">
        <w:t>blogging</w:t>
      </w:r>
      <w:proofErr w:type="spellEnd"/>
      <w:r w:rsidRPr="007B7B10">
        <w:t xml:space="preserve"> community was excited about video, about community and about the possibility of making media, sharing it with the world and being part of the </w:t>
      </w:r>
      <w:r>
        <w:t>‘</w:t>
      </w:r>
      <w:r w:rsidRPr="007B7B10">
        <w:t>new media</w:t>
      </w:r>
      <w:r>
        <w:t>’</w:t>
      </w:r>
      <w:r w:rsidRPr="007B7B10">
        <w:t xml:space="preserve"> landscape. This excitement was reflected in the debates on the list, which could be heated and antagonistic, but also caring and supportive. Jen Simmons, an early </w:t>
      </w:r>
      <w:proofErr w:type="spellStart"/>
      <w:r w:rsidRPr="007B7B10">
        <w:t>videoblogger</w:t>
      </w:r>
      <w:proofErr w:type="spellEnd"/>
      <w:r w:rsidRPr="007B7B10">
        <w:t xml:space="preserve">, summarised </w:t>
      </w:r>
      <w:proofErr w:type="spellStart"/>
      <w:r w:rsidRPr="007B7B10">
        <w:t>videoblogging</w:t>
      </w:r>
      <w:proofErr w:type="spellEnd"/>
      <w:r w:rsidRPr="007B7B10">
        <w:t>;</w:t>
      </w:r>
      <w:r>
        <w:t xml:space="preserve"> ‘</w:t>
      </w:r>
      <w:r w:rsidRPr="007B7B10">
        <w:t>One of the things that… felt so fresh and weird and new 10 years ago is that, you know, I would watch that video, it’s, whatever, 5 minutes. I spent 5 minutes of my life watching something that didn’t matter… That was not a hit NBC television show in a primetime slot on Thursday night. It was not designed to get 40 million people to watch it. It was, like, you were going to show it to your 4 friends. Today, in 2014, it’s like, ‘So what? Duh.’ But back then, that felt so radical and weird… It did mean something. It was a kind of conversation on a small level that was intimate, that mattered.</w:t>
      </w:r>
      <w:r>
        <w:t>’</w:t>
      </w:r>
      <w:r>
        <w:rPr>
          <w:rStyle w:val="FootnoteReference"/>
        </w:rPr>
        <w:footnoteReference w:id="9"/>
      </w:r>
      <w:r>
        <w:t xml:space="preserve"> I</w:t>
      </w:r>
      <w:r w:rsidRPr="007B7B10">
        <w:t>nstead of being a one-way communi</w:t>
      </w:r>
      <w:r>
        <w:t xml:space="preserve">cation from creator to consumer, </w:t>
      </w:r>
      <w:proofErr w:type="spellStart"/>
      <w:r>
        <w:t>videoblogging</w:t>
      </w:r>
      <w:proofErr w:type="spellEnd"/>
      <w:r>
        <w:t xml:space="preserve"> was arguably</w:t>
      </w:r>
      <w:r w:rsidRPr="007B7B10">
        <w:t xml:space="preserve"> about creating conversations among members of a community.</w:t>
      </w:r>
      <w:r>
        <w:rPr>
          <w:rStyle w:val="FootnoteReference"/>
        </w:rPr>
        <w:footnoteReference w:id="10"/>
      </w:r>
      <w:r w:rsidRPr="007B7B10">
        <w:t> </w:t>
      </w:r>
      <w:r>
        <w:t xml:space="preserve"> This gestures towards something new and interesting about digital culture</w:t>
      </w:r>
      <w:r w:rsidRPr="007B7B10">
        <w:t>.</w:t>
      </w:r>
      <w:r>
        <w:rPr>
          <w:rStyle w:val="FootnoteReference"/>
        </w:rPr>
        <w:footnoteReference w:id="11"/>
      </w:r>
      <w:r w:rsidRPr="007B7B10">
        <w:t xml:space="preserve"> </w:t>
      </w:r>
    </w:p>
    <w:p w14:paraId="5BEB95D3" w14:textId="77777777" w:rsidR="0025633B" w:rsidRPr="007B7B10" w:rsidRDefault="0025633B" w:rsidP="0025633B">
      <w:pPr>
        <w:pStyle w:val="BodyText"/>
      </w:pPr>
    </w:p>
    <w:p w14:paraId="77DFB3F0" w14:textId="77777777" w:rsidR="0025633B" w:rsidRDefault="0025633B" w:rsidP="0025633B">
      <w:pPr>
        <w:pStyle w:val="BodyText"/>
      </w:pPr>
      <w:r>
        <w:t>C</w:t>
      </w:r>
      <w:r w:rsidRPr="007B7B10">
        <w:t xml:space="preserve">ompanies </w:t>
      </w:r>
      <w:r>
        <w:t>such as</w:t>
      </w:r>
      <w:r w:rsidRPr="007B7B10">
        <w:t xml:space="preserve"> Google and Facebook are </w:t>
      </w:r>
      <w:proofErr w:type="spellStart"/>
      <w:r w:rsidRPr="007B7B10">
        <w:t>hoovering</w:t>
      </w:r>
      <w:proofErr w:type="spellEnd"/>
      <w:r w:rsidRPr="007B7B10">
        <w:t xml:space="preserve"> up content, scraping data and storing infinite amount of information about </w:t>
      </w:r>
      <w:r>
        <w:t>all of us</w:t>
      </w:r>
      <w:r w:rsidRPr="007B7B10">
        <w:t xml:space="preserve"> on their servers. </w:t>
      </w:r>
      <w:r>
        <w:t>As the</w:t>
      </w:r>
      <w:r w:rsidRPr="007B7B10">
        <w:t xml:space="preserve"> </w:t>
      </w:r>
      <w:r>
        <w:t>events surrounding Edward Snowde</w:t>
      </w:r>
      <w:r w:rsidRPr="007B7B10">
        <w:t xml:space="preserve">n have made painfully clear, even our own governments are monitoring and collecting data on an </w:t>
      </w:r>
      <w:r w:rsidRPr="00106F69">
        <w:t>unprecedented</w:t>
      </w:r>
      <w:r w:rsidRPr="007B7B10">
        <w:t xml:space="preserve"> scale. This, it goes without saying, includes video and audio – which has created a new terrain for thinking about the growth of vernacular video and its growing penetration of everyday life, facilitated by the distribution through social media platforms like Facebook and Twitter. I leave the implications of this new </w:t>
      </w:r>
      <w:r>
        <w:t xml:space="preserve">and dangerous </w:t>
      </w:r>
      <w:r w:rsidRPr="007B7B10">
        <w:t xml:space="preserve">potential for monitoring and surveillance to others as it lies outside the scope of my </w:t>
      </w:r>
      <w:r>
        <w:t>book</w:t>
      </w:r>
      <w:r w:rsidRPr="007B7B10">
        <w:t xml:space="preserve">. Nonetheless, I think </w:t>
      </w:r>
      <w:r>
        <w:t xml:space="preserve">I have </w:t>
      </w:r>
      <w:r w:rsidRPr="007B7B10">
        <w:t xml:space="preserve">demonstrated the importance of </w:t>
      </w:r>
      <w:r>
        <w:t xml:space="preserve">understanding </w:t>
      </w:r>
      <w:r w:rsidRPr="007B7B10">
        <w:t xml:space="preserve">new forms of digital video practices </w:t>
      </w:r>
      <w:r>
        <w:t>in</w:t>
      </w:r>
      <w:r w:rsidRPr="007B7B10">
        <w:t xml:space="preserve"> both </w:t>
      </w:r>
      <w:r>
        <w:t>private and public contexts</w:t>
      </w:r>
      <w:r w:rsidRPr="007B7B10">
        <w:t xml:space="preserve">. </w:t>
      </w:r>
      <w:r>
        <w:t>It</w:t>
      </w:r>
      <w:r w:rsidRPr="007B7B10">
        <w:t xml:space="preserve"> </w:t>
      </w:r>
      <w:r>
        <w:t xml:space="preserve">also </w:t>
      </w:r>
      <w:r w:rsidRPr="007B7B10">
        <w:t>point</w:t>
      </w:r>
      <w:r>
        <w:t>s</w:t>
      </w:r>
      <w:r w:rsidRPr="007B7B10">
        <w:t xml:space="preserve"> to</w:t>
      </w:r>
      <w:r>
        <w:t>ward</w:t>
      </w:r>
      <w:r w:rsidRPr="007B7B10">
        <w:t xml:space="preserve"> new ways of reading and writing culture</w:t>
      </w:r>
      <w:r>
        <w:t>, and the dissemination of</w:t>
      </w:r>
      <w:r w:rsidRPr="007B7B10">
        <w:t xml:space="preserve"> ideas and arguments in </w:t>
      </w:r>
      <w:r w:rsidRPr="007B7B10">
        <w:rPr>
          <w:i/>
        </w:rPr>
        <w:t>public</w:t>
      </w:r>
      <w:r w:rsidRPr="007B7B10">
        <w:t xml:space="preserve"> through new forms of digital media.</w:t>
      </w:r>
      <w:r w:rsidRPr="007B7B10">
        <w:rPr>
          <w:vertAlign w:val="superscript"/>
        </w:rPr>
        <w:footnoteReference w:id="12"/>
      </w:r>
    </w:p>
    <w:p w14:paraId="5C06FACB" w14:textId="77777777" w:rsidR="0025633B" w:rsidRDefault="0025633B" w:rsidP="0025633B">
      <w:pPr>
        <w:pStyle w:val="BodyText"/>
      </w:pPr>
    </w:p>
    <w:p w14:paraId="12D01A49" w14:textId="77777777" w:rsidR="0025633B" w:rsidRPr="007B7B10" w:rsidRDefault="0025633B" w:rsidP="0025633B">
      <w:pPr>
        <w:pStyle w:val="BodyText"/>
      </w:pPr>
      <w:r w:rsidRPr="007B7B10">
        <w:t>The complexity of studying new cultural practices entangled with new media technologies requires a new constell</w:t>
      </w:r>
      <w:r>
        <w:t>ation of methods and approaches. T</w:t>
      </w:r>
      <w:r w:rsidRPr="007B7B10">
        <w:t xml:space="preserve">his </w:t>
      </w:r>
      <w:r>
        <w:t>book</w:t>
      </w:r>
      <w:r w:rsidRPr="007B7B10">
        <w:t xml:space="preserve"> has redoubled my feeling that it is crucial that at important junctures in digital culture we take the time to study even the most ephemeral of cultural practices, and also to seek to archive them in a responsible way that enables future historians and cultural theorists to </w:t>
      </w:r>
      <w:r>
        <w:t>use</w:t>
      </w:r>
      <w:r w:rsidRPr="007B7B10">
        <w:t xml:space="preserve"> them. There is little doubt that as media merge in new forms through the pressure of digitalisation and the growth in the power and versatility of digital technology, </w:t>
      </w:r>
      <w:r>
        <w:t>rethinking method</w:t>
      </w:r>
      <w:r w:rsidRPr="007B7B10">
        <w:t xml:space="preserve"> will be an on-going process. </w:t>
      </w:r>
      <w:r>
        <w:t>As Burgess and Green argue, r</w:t>
      </w:r>
      <w:r w:rsidRPr="007B7B10">
        <w:t xml:space="preserve">ather than </w:t>
      </w:r>
      <w:r>
        <w:t xml:space="preserve">explaining </w:t>
      </w:r>
      <w:r w:rsidRPr="007B7B10">
        <w:t xml:space="preserve">amateur video </w:t>
      </w:r>
      <w:r>
        <w:t>as ‘video about nothing’</w:t>
      </w:r>
      <w:r w:rsidRPr="007B7B10">
        <w:t xml:space="preserve"> or </w:t>
      </w:r>
      <w:r>
        <w:t>celebrity</w:t>
      </w:r>
      <w:r w:rsidRPr="007B7B10">
        <w:t xml:space="preserve"> without talent,</w:t>
      </w:r>
      <w:r>
        <w:t xml:space="preserve"> it might be more helpful to </w:t>
      </w:r>
      <w:r w:rsidRPr="007B7B10">
        <w:t xml:space="preserve">situate </w:t>
      </w:r>
      <w:r>
        <w:t xml:space="preserve">the practice </w:t>
      </w:r>
      <w:r w:rsidRPr="007B7B10">
        <w:t xml:space="preserve">in the much longer history of </w:t>
      </w:r>
      <w:r>
        <w:t>‘</w:t>
      </w:r>
      <w:r w:rsidRPr="007B7B10">
        <w:t>vernacular creativity – the wide range of everyday practices (from scrapbooking to family photography to the storytelling that forms part of a casual chat) practiced outside the cultural value system of either high culture or commercial creative practi</w:t>
      </w:r>
      <w:r>
        <w:t>ce’.</w:t>
      </w:r>
      <w:r>
        <w:rPr>
          <w:rStyle w:val="FootnoteReference"/>
        </w:rPr>
        <w:footnoteReference w:id="13"/>
      </w:r>
      <w:r>
        <w:t xml:space="preserve"> </w:t>
      </w:r>
      <w:r w:rsidRPr="007B7B10">
        <w:t>The practices assoc</w:t>
      </w:r>
      <w:r>
        <w:t xml:space="preserve">iated with </w:t>
      </w:r>
      <w:proofErr w:type="spellStart"/>
      <w:r>
        <w:t>videoblogging</w:t>
      </w:r>
      <w:proofErr w:type="spellEnd"/>
      <w:r>
        <w:t>, serve</w:t>
      </w:r>
      <w:r w:rsidRPr="007B7B10">
        <w:t xml:space="preserve"> as an </w:t>
      </w:r>
      <w:r>
        <w:t xml:space="preserve">important </w:t>
      </w:r>
      <w:r w:rsidRPr="007B7B10">
        <w:t>example of how amateur and semi-professional video artists were working, creating and distributing video across the internet in the mid-20</w:t>
      </w:r>
      <w:r>
        <w:t xml:space="preserve">00s. Unfortunately, most of these </w:t>
      </w:r>
      <w:proofErr w:type="spellStart"/>
      <w:r>
        <w:t>videoblogging</w:t>
      </w:r>
      <w:proofErr w:type="spellEnd"/>
      <w:r>
        <w:t xml:space="preserve"> archives are</w:t>
      </w:r>
      <w:r w:rsidRPr="007B7B10">
        <w:t xml:space="preserve"> currently residing </w:t>
      </w:r>
      <w:r>
        <w:t xml:space="preserve">‘offline’ </w:t>
      </w:r>
      <w:r w:rsidRPr="007B7B10">
        <w:t xml:space="preserve">on individual hard drives and </w:t>
      </w:r>
      <w:r>
        <w:t xml:space="preserve">in </w:t>
      </w:r>
      <w:r w:rsidRPr="007B7B10">
        <w:t xml:space="preserve">a variety </w:t>
      </w:r>
      <w:r>
        <w:t>of unstable video hosting sites. They</w:t>
      </w:r>
      <w:r w:rsidRPr="007B7B10">
        <w:t xml:space="preserve"> hold narratives </w:t>
      </w:r>
      <w:r>
        <w:t xml:space="preserve">and memories of friends, family, </w:t>
      </w:r>
      <w:r w:rsidRPr="007B7B10">
        <w:t xml:space="preserve">lived experiences, </w:t>
      </w:r>
      <w:r>
        <w:t>and of a</w:t>
      </w:r>
      <w:r w:rsidRPr="007B7B10">
        <w:t xml:space="preserve"> community </w:t>
      </w:r>
      <w:r>
        <w:t xml:space="preserve">that </w:t>
      </w:r>
      <w:r w:rsidRPr="007B7B10">
        <w:t xml:space="preserve">helped introduce a large number of people to posting video on the internet. As such, </w:t>
      </w:r>
      <w:r>
        <w:t xml:space="preserve">it is strange that </w:t>
      </w:r>
      <w:proofErr w:type="spellStart"/>
      <w:r w:rsidRPr="007B7B10">
        <w:t>videoblogging</w:t>
      </w:r>
      <w:proofErr w:type="spellEnd"/>
      <w:r w:rsidRPr="007B7B10">
        <w:t xml:space="preserve"> has remained little explored in relation to internet history. </w:t>
      </w:r>
      <w:r>
        <w:t>But as</w:t>
      </w:r>
      <w:r w:rsidRPr="007B7B10">
        <w:t xml:space="preserve"> a cultural form, </w:t>
      </w:r>
      <w:r>
        <w:t xml:space="preserve">some aspects of </w:t>
      </w:r>
      <w:proofErr w:type="spellStart"/>
      <w:r w:rsidRPr="007B7B10">
        <w:t>videoblogging</w:t>
      </w:r>
      <w:proofErr w:type="spellEnd"/>
      <w:r w:rsidRPr="007B7B10">
        <w:t xml:space="preserve"> lives on</w:t>
      </w:r>
      <w:r>
        <w:t>,</w:t>
      </w:r>
      <w:r w:rsidRPr="007B7B10">
        <w:t xml:space="preserve"> in some sense re</w:t>
      </w:r>
      <w:r>
        <w:t xml:space="preserve">mediated </w:t>
      </w:r>
      <w:r w:rsidRPr="007B7B10">
        <w:t xml:space="preserve">through a constellation of new technologies and adapted practices, from YouTube to </w:t>
      </w:r>
      <w:proofErr w:type="spellStart"/>
      <w:r w:rsidRPr="007B7B10">
        <w:t>Instagram</w:t>
      </w:r>
      <w:proofErr w:type="spellEnd"/>
      <w:r>
        <w:t xml:space="preserve">, </w:t>
      </w:r>
      <w:proofErr w:type="spellStart"/>
      <w:r>
        <w:t>Snapchat</w:t>
      </w:r>
      <w:proofErr w:type="spellEnd"/>
      <w:r w:rsidRPr="007B7B10">
        <w:t xml:space="preserve"> and Facebook, perhaps as a form of </w:t>
      </w:r>
      <w:r>
        <w:t>reconstituted dead or zombie media</w:t>
      </w:r>
      <w:r w:rsidRPr="007B7B10">
        <w:t>.</w:t>
      </w:r>
      <w:r>
        <w:rPr>
          <w:rStyle w:val="FootnoteReference"/>
        </w:rPr>
        <w:footnoteReference w:id="14"/>
      </w:r>
      <w:r w:rsidRPr="007B7B10">
        <w:t xml:space="preserve"> </w:t>
      </w:r>
    </w:p>
    <w:p w14:paraId="548D2282" w14:textId="77777777" w:rsidR="0025633B" w:rsidRDefault="0025633B" w:rsidP="0025633B">
      <w:pPr>
        <w:pStyle w:val="BodyText"/>
      </w:pPr>
    </w:p>
    <w:p w14:paraId="4571B3B6" w14:textId="77777777" w:rsidR="0025633B" w:rsidRDefault="0025633B" w:rsidP="0025633B">
      <w:pPr>
        <w:pStyle w:val="BodyText"/>
      </w:pPr>
      <w:proofErr w:type="spellStart"/>
      <w:r>
        <w:t>V</w:t>
      </w:r>
      <w:r w:rsidRPr="007B7B10">
        <w:t>ideoblogging</w:t>
      </w:r>
      <w:proofErr w:type="spellEnd"/>
      <w:r w:rsidRPr="007B7B10">
        <w:t xml:space="preserve"> is a cultural practice that, although </w:t>
      </w:r>
      <w:r>
        <w:t xml:space="preserve">somewhat </w:t>
      </w:r>
      <w:r w:rsidRPr="007B7B10">
        <w:t xml:space="preserve">changed in relation to the form that was </w:t>
      </w:r>
      <w:r>
        <w:t>prevalent</w:t>
      </w:r>
      <w:r w:rsidRPr="007B7B10">
        <w:t xml:space="preserve"> in 2004-2007, is </w:t>
      </w:r>
      <w:r>
        <w:t xml:space="preserve">arguably </w:t>
      </w:r>
      <w:r w:rsidRPr="007B7B10">
        <w:t xml:space="preserve">now expanding, as mobile phones and other technical devices incorporate new video cameras, software and technologies that enable the sharing and storing of moving image materials. Many of the commonplace practices we see on YouTube, </w:t>
      </w:r>
      <w:proofErr w:type="spellStart"/>
      <w:r>
        <w:t>Instagram</w:t>
      </w:r>
      <w:proofErr w:type="spellEnd"/>
      <w:r w:rsidRPr="007B7B10">
        <w:t xml:space="preserve">, </w:t>
      </w:r>
      <w:proofErr w:type="spellStart"/>
      <w:r w:rsidRPr="007B7B10">
        <w:t>Snapchat</w:t>
      </w:r>
      <w:proofErr w:type="spellEnd"/>
      <w:r w:rsidRPr="007B7B10">
        <w:t xml:space="preserve"> and other video sites were </w:t>
      </w:r>
      <w:r>
        <w:t xml:space="preserve">first </w:t>
      </w:r>
      <w:r w:rsidRPr="007B7B10">
        <w:t xml:space="preserve">developed for a digital environment by the early community of </w:t>
      </w:r>
      <w:proofErr w:type="spellStart"/>
      <w:r w:rsidRPr="007B7B10">
        <w:t>videobloggers</w:t>
      </w:r>
      <w:proofErr w:type="spellEnd"/>
      <w:r w:rsidRPr="007B7B10">
        <w:t xml:space="preserve">. </w:t>
      </w:r>
      <w:r>
        <w:t>As such, the</w:t>
      </w:r>
      <w:r w:rsidRPr="007B7B10">
        <w:t xml:space="preserve"> rich cultural history of </w:t>
      </w:r>
      <w:proofErr w:type="spellStart"/>
      <w:r w:rsidRPr="007B7B10">
        <w:t>videoblogging</w:t>
      </w:r>
      <w:proofErr w:type="spellEnd"/>
      <w:r w:rsidRPr="007B7B10">
        <w:t xml:space="preserve"> </w:t>
      </w:r>
      <w:r>
        <w:t xml:space="preserve">explored here </w:t>
      </w:r>
      <w:r w:rsidRPr="007B7B10">
        <w:t>has tried to do justice to the contradictions and complexities of a living, evolving and above all creative community of technologists, artists, video-makers and designers</w:t>
      </w:r>
      <w:r>
        <w:t xml:space="preserve"> in light of these later developments</w:t>
      </w:r>
      <w:r w:rsidRPr="007B7B10">
        <w:t xml:space="preserve">. </w:t>
      </w:r>
    </w:p>
    <w:p w14:paraId="360828D5" w14:textId="77777777" w:rsidR="0025633B" w:rsidRDefault="0025633B" w:rsidP="0025633B">
      <w:pPr>
        <w:pStyle w:val="BodyText"/>
      </w:pPr>
    </w:p>
    <w:p w14:paraId="72133371" w14:textId="77777777" w:rsidR="0057037C" w:rsidRDefault="0025633B" w:rsidP="0025633B">
      <w:r>
        <w:t xml:space="preserve">I believe the </w:t>
      </w:r>
      <w:proofErr w:type="spellStart"/>
      <w:r>
        <w:t>videoblogging</w:t>
      </w:r>
      <w:proofErr w:type="spellEnd"/>
      <w:r w:rsidRPr="007B7B10">
        <w:t xml:space="preserve"> community raise</w:t>
      </w:r>
      <w:r>
        <w:t>s</w:t>
      </w:r>
      <w:r w:rsidRPr="007B7B10">
        <w:t xml:space="preserve"> important questions about the trajectories and failures of what was once called </w:t>
      </w:r>
      <w:r>
        <w:t>‘</w:t>
      </w:r>
      <w:r w:rsidRPr="007B7B10">
        <w:t>new media</w:t>
      </w:r>
      <w:r>
        <w:t xml:space="preserve">’. The </w:t>
      </w:r>
      <w:proofErr w:type="spellStart"/>
      <w:r>
        <w:t>videoblog</w:t>
      </w:r>
      <w:proofErr w:type="spellEnd"/>
      <w:r>
        <w:t xml:space="preserve"> has silently contributed</w:t>
      </w:r>
      <w:r w:rsidRPr="007B7B10">
        <w:t xml:space="preserve"> </w:t>
      </w:r>
      <w:r>
        <w:t xml:space="preserve">toward </w:t>
      </w:r>
      <w:r w:rsidRPr="007B7B10">
        <w:t xml:space="preserve">the growing penetration of digital video as a vernacular medium, but also a medium that increasingly documents the present in a form that </w:t>
      </w:r>
      <w:r>
        <w:t>captures</w:t>
      </w:r>
      <w:r w:rsidRPr="007B7B10">
        <w:t xml:space="preserve"> </w:t>
      </w:r>
      <w:r>
        <w:t>a</w:t>
      </w:r>
      <w:r w:rsidRPr="007B7B10">
        <w:t xml:space="preserve"> </w:t>
      </w:r>
      <w:r>
        <w:t>‘</w:t>
      </w:r>
      <w:r w:rsidRPr="007B7B10">
        <w:t>rough draft of history</w:t>
      </w:r>
      <w:r>
        <w:t xml:space="preserve">’. This is a partial history to be sure, </w:t>
      </w:r>
      <w:r w:rsidRPr="007B7B10">
        <w:t xml:space="preserve">but </w:t>
      </w:r>
      <w:r>
        <w:t>one</w:t>
      </w:r>
      <w:r w:rsidRPr="007B7B10">
        <w:t xml:space="preserve"> that </w:t>
      </w:r>
      <w:r>
        <w:t>is mediated by</w:t>
      </w:r>
      <w:r w:rsidRPr="007B7B10">
        <w:t xml:space="preserve"> new techniques of storing the moving image</w:t>
      </w:r>
      <w:r>
        <w:t xml:space="preserve">, and new and remediated </w:t>
      </w:r>
      <w:r w:rsidRPr="007B7B10">
        <w:t>narrative structures and aesthetics</w:t>
      </w:r>
      <w:r>
        <w:t>.</w:t>
      </w:r>
      <w:r w:rsidRPr="007B7B10">
        <w:t xml:space="preserve"> </w:t>
      </w:r>
      <w:r w:rsidRPr="005A5E3D">
        <w:rPr>
          <w:lang w:val="en-US"/>
        </w:rPr>
        <w:t xml:space="preserve">In many ways </w:t>
      </w:r>
      <w:proofErr w:type="spellStart"/>
      <w:r w:rsidRPr="005A5E3D">
        <w:rPr>
          <w:lang w:val="en-US"/>
        </w:rPr>
        <w:t>videoblogs</w:t>
      </w:r>
      <w:proofErr w:type="spellEnd"/>
      <w:r w:rsidRPr="005A5E3D">
        <w:rPr>
          <w:lang w:val="en-US"/>
        </w:rPr>
        <w:t xml:space="preserve"> are an answer to the call for a democratized form of vernacular media but crucially they also suture the film of yesterday with the film of tomorrow. This is a reticular medium that can be sharable and shared, private and public, individual and collective. In some senses, then, </w:t>
      </w:r>
      <w:proofErr w:type="spellStart"/>
      <w:r>
        <w:rPr>
          <w:lang w:val="en-US"/>
        </w:rPr>
        <w:t>videoblogging</w:t>
      </w:r>
      <w:proofErr w:type="spellEnd"/>
      <w:r>
        <w:rPr>
          <w:lang w:val="en-US"/>
        </w:rPr>
        <w:t xml:space="preserve"> is </w:t>
      </w:r>
      <w:r w:rsidRPr="005A5E3D">
        <w:rPr>
          <w:lang w:val="en-US"/>
        </w:rPr>
        <w:t>not so much the film of tomorrow</w:t>
      </w:r>
      <w:r>
        <w:rPr>
          <w:lang w:val="en-US"/>
        </w:rPr>
        <w:t>,</w:t>
      </w:r>
      <w:r w:rsidRPr="005A5E3D">
        <w:rPr>
          <w:lang w:val="en-US"/>
        </w:rPr>
        <w:t xml:space="preserve"> </w:t>
      </w:r>
      <w:r>
        <w:rPr>
          <w:lang w:val="en-US"/>
        </w:rPr>
        <w:t>envisaged b</w:t>
      </w:r>
      <w:r w:rsidRPr="005A5E3D">
        <w:rPr>
          <w:lang w:val="en-US"/>
        </w:rPr>
        <w:t>y Francois Truffaut in 195</w:t>
      </w:r>
      <w:r>
        <w:rPr>
          <w:lang w:val="en-US"/>
        </w:rPr>
        <w:t>7, but rather the film of today.</w:t>
      </w:r>
    </w:p>
    <w:sectPr w:rsidR="0057037C" w:rsidSect="0057037C">
      <w:footnotePr>
        <w:numStart w:val="335"/>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2E4A84" w14:textId="77777777" w:rsidR="0025633B" w:rsidRDefault="0025633B" w:rsidP="0025633B">
      <w:pPr>
        <w:spacing w:line="240" w:lineRule="auto"/>
      </w:pPr>
      <w:r>
        <w:separator/>
      </w:r>
    </w:p>
  </w:endnote>
  <w:endnote w:type="continuationSeparator" w:id="0">
    <w:p w14:paraId="605F3D06" w14:textId="77777777" w:rsidR="0025633B" w:rsidRDefault="0025633B" w:rsidP="002563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95B80" w14:textId="77777777" w:rsidR="0025633B" w:rsidRDefault="0025633B" w:rsidP="0025633B">
      <w:pPr>
        <w:spacing w:line="240" w:lineRule="auto"/>
      </w:pPr>
      <w:r>
        <w:separator/>
      </w:r>
    </w:p>
  </w:footnote>
  <w:footnote w:type="continuationSeparator" w:id="0">
    <w:p w14:paraId="7B8377AE" w14:textId="77777777" w:rsidR="0025633B" w:rsidRDefault="0025633B" w:rsidP="0025633B">
      <w:pPr>
        <w:spacing w:line="240" w:lineRule="auto"/>
      </w:pPr>
      <w:r>
        <w:continuationSeparator/>
      </w:r>
    </w:p>
  </w:footnote>
  <w:footnote w:id="1">
    <w:p w14:paraId="2CDB6A91" w14:textId="77777777" w:rsidR="0025633B" w:rsidRPr="004A77BF" w:rsidRDefault="0025633B" w:rsidP="0025633B">
      <w:pPr>
        <w:pStyle w:val="FootnoteText"/>
        <w:rPr>
          <w:lang w:val="en-US"/>
        </w:rPr>
      </w:pPr>
      <w:r>
        <w:rPr>
          <w:rStyle w:val="FootnoteReference"/>
        </w:rPr>
        <w:footnoteRef/>
      </w:r>
      <w:r>
        <w:t xml:space="preserve"> </w:t>
      </w:r>
      <w:proofErr w:type="spellStart"/>
      <w:r w:rsidRPr="004A77BF">
        <w:rPr>
          <w:i/>
          <w:lang w:val="en-US"/>
        </w:rPr>
        <w:t>Vlog</w:t>
      </w:r>
      <w:proofErr w:type="spellEnd"/>
      <w:r w:rsidRPr="004A77BF">
        <w:rPr>
          <w:i/>
          <w:lang w:val="en-US"/>
        </w:rPr>
        <w:t xml:space="preserve"> Anarchy</w:t>
      </w:r>
      <w:r>
        <w:rPr>
          <w:lang w:val="en-US"/>
        </w:rPr>
        <w:t xml:space="preserve">, transcript. </w:t>
      </w:r>
    </w:p>
  </w:footnote>
  <w:footnote w:id="2">
    <w:p w14:paraId="7893FB63" w14:textId="77777777" w:rsidR="0025633B" w:rsidRPr="002A74B2" w:rsidRDefault="0025633B" w:rsidP="0025633B">
      <w:pPr>
        <w:pStyle w:val="FootnoteText"/>
        <w:rPr>
          <w:lang w:val="en-US"/>
        </w:rPr>
      </w:pPr>
      <w:r>
        <w:rPr>
          <w:rStyle w:val="FootnoteReference"/>
        </w:rPr>
        <w:footnoteRef/>
      </w:r>
      <w:r>
        <w:t xml:space="preserve"> </w:t>
      </w:r>
      <w:proofErr w:type="spellStart"/>
      <w:r w:rsidRPr="002A74B2">
        <w:rPr>
          <w:lang w:val="en-US"/>
        </w:rPr>
        <w:t>Parikka</w:t>
      </w:r>
      <w:proofErr w:type="spellEnd"/>
      <w:r w:rsidRPr="002A74B2">
        <w:rPr>
          <w:lang w:val="en-US"/>
        </w:rPr>
        <w:t xml:space="preserve">, </w:t>
      </w:r>
      <w:r w:rsidRPr="009A4393">
        <w:rPr>
          <w:i/>
          <w:lang w:val="en-US"/>
        </w:rPr>
        <w:t>What is Media Archaeology?</w:t>
      </w:r>
      <w:r>
        <w:rPr>
          <w:lang w:val="en-US"/>
        </w:rPr>
        <w:t xml:space="preserve"> p. 160. </w:t>
      </w:r>
    </w:p>
  </w:footnote>
  <w:footnote w:id="3">
    <w:p w14:paraId="60200670" w14:textId="77777777" w:rsidR="0025633B" w:rsidRPr="0039229A" w:rsidRDefault="0025633B" w:rsidP="0025633B">
      <w:pPr>
        <w:pStyle w:val="FootnoteText"/>
        <w:rPr>
          <w:lang w:val="en-US"/>
        </w:rPr>
      </w:pPr>
      <w:r>
        <w:rPr>
          <w:rStyle w:val="FootnoteReference"/>
        </w:rPr>
        <w:footnoteRef/>
      </w:r>
      <w:r>
        <w:t xml:space="preserve"> </w:t>
      </w:r>
      <w:proofErr w:type="spellStart"/>
      <w:r>
        <w:rPr>
          <w:lang w:val="en-US"/>
        </w:rPr>
        <w:t>Huhtamo</w:t>
      </w:r>
      <w:proofErr w:type="spellEnd"/>
      <w:r>
        <w:rPr>
          <w:lang w:val="en-US"/>
        </w:rPr>
        <w:t xml:space="preserve"> and </w:t>
      </w:r>
      <w:proofErr w:type="spellStart"/>
      <w:r w:rsidRPr="0039229A">
        <w:rPr>
          <w:lang w:val="en-US"/>
        </w:rPr>
        <w:t>Parikka</w:t>
      </w:r>
      <w:proofErr w:type="spellEnd"/>
      <w:r w:rsidRPr="0039229A">
        <w:rPr>
          <w:lang w:val="en-US"/>
        </w:rPr>
        <w:t xml:space="preserve">, </w:t>
      </w:r>
      <w:r>
        <w:rPr>
          <w:lang w:val="en-US"/>
        </w:rPr>
        <w:t>‘</w:t>
      </w:r>
      <w:r w:rsidRPr="0039229A">
        <w:rPr>
          <w:lang w:val="en-US"/>
        </w:rPr>
        <w:t>Media Archaeology: Approaches, Applications, and Implications</w:t>
      </w:r>
      <w:r>
        <w:rPr>
          <w:lang w:val="en-US"/>
        </w:rPr>
        <w:t>.’</w:t>
      </w:r>
    </w:p>
  </w:footnote>
  <w:footnote w:id="4">
    <w:p w14:paraId="47A3F218" w14:textId="77777777" w:rsidR="0025633B" w:rsidRPr="00EA7DD6" w:rsidRDefault="0025633B" w:rsidP="0025633B">
      <w:pPr>
        <w:pStyle w:val="FootnoteText"/>
        <w:rPr>
          <w:lang w:val="en-US"/>
        </w:rPr>
      </w:pPr>
      <w:r>
        <w:rPr>
          <w:rStyle w:val="FootnoteReference"/>
        </w:rPr>
        <w:footnoteRef/>
      </w:r>
      <w:r>
        <w:t xml:space="preserve"> </w:t>
      </w:r>
      <w:proofErr w:type="spellStart"/>
      <w:r w:rsidRPr="00EA7DD6">
        <w:rPr>
          <w:lang w:val="en-US"/>
        </w:rPr>
        <w:t>Parikka</w:t>
      </w:r>
      <w:proofErr w:type="spellEnd"/>
      <w:r w:rsidRPr="00EA7DD6">
        <w:rPr>
          <w:lang w:val="en-US"/>
        </w:rPr>
        <w:t>, What is Media Archaeology?</w:t>
      </w:r>
      <w:r>
        <w:rPr>
          <w:lang w:val="en-US"/>
        </w:rPr>
        <w:t xml:space="preserve">, </w:t>
      </w:r>
      <w:r w:rsidRPr="00EA7DD6">
        <w:rPr>
          <w:lang w:val="en-US"/>
        </w:rPr>
        <w:t>p. 149.</w:t>
      </w:r>
    </w:p>
  </w:footnote>
  <w:footnote w:id="5">
    <w:p w14:paraId="778B62C6" w14:textId="77777777" w:rsidR="0025633B" w:rsidRPr="001F73F5" w:rsidRDefault="0025633B" w:rsidP="0025633B">
      <w:pPr>
        <w:pStyle w:val="FootnoteText"/>
        <w:rPr>
          <w:lang w:val="en-US"/>
        </w:rPr>
      </w:pPr>
      <w:r>
        <w:rPr>
          <w:rStyle w:val="FootnoteReference"/>
        </w:rPr>
        <w:footnoteRef/>
      </w:r>
      <w:r>
        <w:t xml:space="preserve"> </w:t>
      </w:r>
      <w:r>
        <w:rPr>
          <w:lang w:val="en-US"/>
        </w:rPr>
        <w:t xml:space="preserve">Silverstone, </w:t>
      </w:r>
      <w:r w:rsidRPr="009A4393">
        <w:rPr>
          <w:i/>
          <w:lang w:val="en-US"/>
        </w:rPr>
        <w:t>Television and Everyday Life</w:t>
      </w:r>
      <w:r w:rsidRPr="001F73F5">
        <w:rPr>
          <w:lang w:val="en-US"/>
        </w:rPr>
        <w:t xml:space="preserve">, </w:t>
      </w:r>
      <w:r>
        <w:rPr>
          <w:lang w:val="en-US"/>
        </w:rPr>
        <w:t>p. 83.</w:t>
      </w:r>
    </w:p>
  </w:footnote>
  <w:footnote w:id="6">
    <w:p w14:paraId="395940E3" w14:textId="77777777" w:rsidR="0025633B" w:rsidRPr="001F73F5" w:rsidRDefault="0025633B" w:rsidP="0025633B">
      <w:pPr>
        <w:pStyle w:val="FootnoteText"/>
        <w:rPr>
          <w:lang w:val="en-US"/>
        </w:rPr>
      </w:pPr>
      <w:r>
        <w:rPr>
          <w:rStyle w:val="FootnoteReference"/>
        </w:rPr>
        <w:footnoteRef/>
      </w:r>
      <w:r>
        <w:t xml:space="preserve"> </w:t>
      </w:r>
      <w:proofErr w:type="spellStart"/>
      <w:r>
        <w:rPr>
          <w:lang w:val="en-US"/>
        </w:rPr>
        <w:t>Parikka</w:t>
      </w:r>
      <w:proofErr w:type="spellEnd"/>
      <w:r>
        <w:rPr>
          <w:lang w:val="en-US"/>
        </w:rPr>
        <w:t xml:space="preserve">, </w:t>
      </w:r>
      <w:r w:rsidRPr="009A4393">
        <w:rPr>
          <w:i/>
          <w:lang w:val="en-US"/>
        </w:rPr>
        <w:t>What is Media Archaeology?,</w:t>
      </w:r>
      <w:r>
        <w:rPr>
          <w:lang w:val="en-US"/>
        </w:rPr>
        <w:t xml:space="preserve"> p. 147.</w:t>
      </w:r>
    </w:p>
  </w:footnote>
  <w:footnote w:id="7">
    <w:p w14:paraId="301B2127" w14:textId="77777777" w:rsidR="0025633B" w:rsidRPr="001E445F" w:rsidRDefault="0025633B" w:rsidP="0025633B">
      <w:pPr>
        <w:pStyle w:val="FootnoteText"/>
        <w:rPr>
          <w:lang w:val="en-US"/>
        </w:rPr>
      </w:pPr>
      <w:r>
        <w:rPr>
          <w:rStyle w:val="FootnoteReference"/>
        </w:rPr>
        <w:footnoteRef/>
      </w:r>
      <w:r>
        <w:t xml:space="preserve"> </w:t>
      </w:r>
      <w:proofErr w:type="spellStart"/>
      <w:r>
        <w:rPr>
          <w:lang w:val="en-US"/>
        </w:rPr>
        <w:t>Morozov</w:t>
      </w:r>
      <w:proofErr w:type="spellEnd"/>
      <w:r>
        <w:rPr>
          <w:lang w:val="en-US"/>
        </w:rPr>
        <w:t>, ‘</w:t>
      </w:r>
      <w:r w:rsidRPr="001E445F">
        <w:rPr>
          <w:lang w:val="en-US"/>
        </w:rPr>
        <w:t>The Meme Hustler</w:t>
      </w:r>
      <w:r>
        <w:rPr>
          <w:lang w:val="en-US"/>
        </w:rPr>
        <w:t>’</w:t>
      </w:r>
    </w:p>
  </w:footnote>
  <w:footnote w:id="8">
    <w:p w14:paraId="1BD3A319" w14:textId="77777777" w:rsidR="0025633B" w:rsidRPr="001E445F" w:rsidRDefault="0025633B" w:rsidP="0025633B">
      <w:pPr>
        <w:pStyle w:val="FootnoteText"/>
        <w:rPr>
          <w:lang w:val="en-US"/>
        </w:rPr>
      </w:pPr>
      <w:r>
        <w:rPr>
          <w:rStyle w:val="FootnoteReference"/>
        </w:rPr>
        <w:footnoteRef/>
      </w:r>
      <w:r>
        <w:t xml:space="preserve"> J. </w:t>
      </w:r>
      <w:r>
        <w:rPr>
          <w:lang w:val="en-US"/>
        </w:rPr>
        <w:t>Edwards, ‘</w:t>
      </w:r>
      <w:r w:rsidRPr="001E445F">
        <w:rPr>
          <w:lang w:val="en-US"/>
        </w:rPr>
        <w:t>Yes, You Can Make Six Figures As A YouTube Star... And Still End Up Poor</w:t>
      </w:r>
      <w:r>
        <w:rPr>
          <w:lang w:val="en-US"/>
        </w:rPr>
        <w:t>’</w:t>
      </w:r>
      <w:r w:rsidRPr="001E445F">
        <w:rPr>
          <w:lang w:val="en-US"/>
        </w:rPr>
        <w:t xml:space="preserve">, </w:t>
      </w:r>
      <w:r>
        <w:rPr>
          <w:lang w:val="en-US"/>
        </w:rPr>
        <w:t xml:space="preserve">2014, </w:t>
      </w:r>
      <w:r w:rsidRPr="001E445F">
        <w:rPr>
          <w:lang w:val="en-US"/>
        </w:rPr>
        <w:t xml:space="preserve">http://www.businessinsider.com/how- much-money-youtube-stars-actually-make-2014-2 </w:t>
      </w:r>
    </w:p>
  </w:footnote>
  <w:footnote w:id="9">
    <w:p w14:paraId="2124A5F7" w14:textId="77777777" w:rsidR="0025633B" w:rsidRPr="001E445F" w:rsidRDefault="0025633B" w:rsidP="0025633B">
      <w:pPr>
        <w:pStyle w:val="FootnoteText"/>
        <w:rPr>
          <w:lang w:val="en-US"/>
        </w:rPr>
      </w:pPr>
      <w:r>
        <w:rPr>
          <w:rStyle w:val="FootnoteReference"/>
        </w:rPr>
        <w:footnoteRef/>
      </w:r>
      <w:r>
        <w:t xml:space="preserve"> </w:t>
      </w:r>
      <w:r w:rsidRPr="001E445F">
        <w:rPr>
          <w:lang w:val="en-US"/>
        </w:rPr>
        <w:t>The Web Ahead</w:t>
      </w:r>
      <w:r>
        <w:rPr>
          <w:lang w:val="en-US"/>
        </w:rPr>
        <w:t>, ‘</w:t>
      </w:r>
      <w:proofErr w:type="spellStart"/>
      <w:r w:rsidRPr="001E445F">
        <w:rPr>
          <w:lang w:val="en-US"/>
        </w:rPr>
        <w:t>Videoblogging</w:t>
      </w:r>
      <w:proofErr w:type="spellEnd"/>
      <w:r w:rsidRPr="001E445F">
        <w:rPr>
          <w:lang w:val="en-US"/>
        </w:rPr>
        <w:t xml:space="preserve"> with Jay </w:t>
      </w:r>
      <w:proofErr w:type="spellStart"/>
      <w:r w:rsidRPr="001E445F">
        <w:rPr>
          <w:lang w:val="en-US"/>
        </w:rPr>
        <w:t>Dedman</w:t>
      </w:r>
      <w:proofErr w:type="spellEnd"/>
      <w:r w:rsidRPr="001E445F">
        <w:rPr>
          <w:lang w:val="en-US"/>
        </w:rPr>
        <w:t xml:space="preserve">, </w:t>
      </w:r>
      <w:proofErr w:type="spellStart"/>
      <w:r>
        <w:rPr>
          <w:lang w:val="en-US"/>
        </w:rPr>
        <w:t>Ryanne</w:t>
      </w:r>
      <w:proofErr w:type="spellEnd"/>
      <w:r>
        <w:rPr>
          <w:lang w:val="en-US"/>
        </w:rPr>
        <w:t xml:space="preserve"> </w:t>
      </w:r>
      <w:proofErr w:type="spellStart"/>
      <w:r>
        <w:rPr>
          <w:lang w:val="en-US"/>
        </w:rPr>
        <w:t>Hodson</w:t>
      </w:r>
      <w:proofErr w:type="spellEnd"/>
      <w:r>
        <w:rPr>
          <w:lang w:val="en-US"/>
        </w:rPr>
        <w:t xml:space="preserve"> and Michael Verdi.’</w:t>
      </w:r>
    </w:p>
  </w:footnote>
  <w:footnote w:id="10">
    <w:p w14:paraId="15FFAAD5" w14:textId="77777777" w:rsidR="0025633B" w:rsidRPr="00321C59" w:rsidRDefault="0025633B" w:rsidP="0025633B">
      <w:pPr>
        <w:pStyle w:val="FootnoteText"/>
        <w:rPr>
          <w:lang w:val="en-US"/>
        </w:rPr>
      </w:pPr>
      <w:r>
        <w:rPr>
          <w:rStyle w:val="FootnoteReference"/>
        </w:rPr>
        <w:footnoteRef/>
      </w:r>
      <w:r w:rsidRPr="00321C59">
        <w:rPr>
          <w:lang w:val="en-US"/>
        </w:rPr>
        <w:t xml:space="preserve"> </w:t>
      </w:r>
      <w:proofErr w:type="spellStart"/>
      <w:r w:rsidRPr="00321C59">
        <w:rPr>
          <w:lang w:val="en-US"/>
        </w:rPr>
        <w:t>Hodson</w:t>
      </w:r>
      <w:proofErr w:type="spellEnd"/>
      <w:r>
        <w:rPr>
          <w:lang w:val="en-US"/>
        </w:rPr>
        <w:t xml:space="preserve"> and Verdi, </w:t>
      </w:r>
      <w:r w:rsidRPr="00321C59">
        <w:rPr>
          <w:i/>
          <w:iCs/>
          <w:lang w:val="en-US"/>
        </w:rPr>
        <w:t xml:space="preserve">Secrets of </w:t>
      </w:r>
      <w:proofErr w:type="spellStart"/>
      <w:r w:rsidRPr="00321C59">
        <w:rPr>
          <w:i/>
          <w:iCs/>
          <w:lang w:val="en-US"/>
        </w:rPr>
        <w:t>Videoblogging</w:t>
      </w:r>
      <w:proofErr w:type="spellEnd"/>
      <w:r>
        <w:rPr>
          <w:lang w:val="en-US"/>
        </w:rPr>
        <w:t xml:space="preserve">, p. 189. </w:t>
      </w:r>
    </w:p>
  </w:footnote>
  <w:footnote w:id="11">
    <w:p w14:paraId="0C496667" w14:textId="77777777" w:rsidR="0025633B" w:rsidRPr="00D11B08" w:rsidRDefault="0025633B" w:rsidP="0025633B">
      <w:pPr>
        <w:pStyle w:val="FootnoteText"/>
      </w:pPr>
      <w:r>
        <w:rPr>
          <w:rStyle w:val="FootnoteReference"/>
        </w:rPr>
        <w:footnoteRef/>
      </w:r>
      <w:r>
        <w:t xml:space="preserve"> </w:t>
      </w:r>
      <w:r>
        <w:rPr>
          <w:lang w:val="en-US"/>
        </w:rPr>
        <w:t>See for instance Christian Fuchs, ‘</w:t>
      </w:r>
      <w:r w:rsidRPr="00D11B08">
        <w:t>Against Henry Jenkins. Remarks on Henry Jenki</w:t>
      </w:r>
      <w:r>
        <w:t xml:space="preserve">ns’ ICA Talk “Spreadable Media”’ 30 May 2011, </w:t>
      </w:r>
      <w:r w:rsidRPr="00D11B08">
        <w:t>http://fuchs.uti.at/570/</w:t>
      </w:r>
    </w:p>
  </w:footnote>
  <w:footnote w:id="12">
    <w:p w14:paraId="76EA39A8" w14:textId="77777777" w:rsidR="0025633B" w:rsidRPr="00D57D3E" w:rsidRDefault="0025633B" w:rsidP="0025633B">
      <w:pPr>
        <w:pStyle w:val="FootnoteText"/>
        <w:rPr>
          <w:lang w:val="en-US"/>
        </w:rPr>
      </w:pPr>
      <w:r>
        <w:rPr>
          <w:rStyle w:val="FootnoteReference"/>
        </w:rPr>
        <w:footnoteRef/>
      </w:r>
      <w:r>
        <w:t xml:space="preserve"> </w:t>
      </w:r>
      <w:r>
        <w:rPr>
          <w:lang w:val="en-US"/>
        </w:rPr>
        <w:t xml:space="preserve">The issue of public culture and the way in which </w:t>
      </w:r>
      <w:proofErr w:type="spellStart"/>
      <w:r>
        <w:rPr>
          <w:lang w:val="en-US"/>
        </w:rPr>
        <w:t>videoblogging</w:t>
      </w:r>
      <w:proofErr w:type="spellEnd"/>
      <w:r>
        <w:rPr>
          <w:lang w:val="en-US"/>
        </w:rPr>
        <w:t xml:space="preserve"> and practices of video reading and writing can contribute to it lie beyond the scope of this thesis, but remain suggestive of new means for politics to reconnect with younger citizens who increasingly connect to public life through </w:t>
      </w:r>
      <w:r>
        <w:rPr>
          <w:i/>
          <w:lang w:val="en-US"/>
        </w:rPr>
        <w:t>video</w:t>
      </w:r>
      <w:r>
        <w:rPr>
          <w:lang w:val="en-US"/>
        </w:rPr>
        <w:t xml:space="preserve"> in the first instance through platforms like YouTube, Facebook, Vine and </w:t>
      </w:r>
      <w:proofErr w:type="spellStart"/>
      <w:r>
        <w:rPr>
          <w:lang w:val="en-US"/>
        </w:rPr>
        <w:t>Vimeo</w:t>
      </w:r>
      <w:proofErr w:type="spellEnd"/>
      <w:r>
        <w:rPr>
          <w:lang w:val="en-US"/>
        </w:rPr>
        <w:t xml:space="preserve">. </w:t>
      </w:r>
    </w:p>
  </w:footnote>
  <w:footnote w:id="13">
    <w:p w14:paraId="12B2E3BC" w14:textId="77777777" w:rsidR="0025633B" w:rsidRPr="00321C59" w:rsidRDefault="0025633B" w:rsidP="0025633B">
      <w:pPr>
        <w:pStyle w:val="FootnoteText"/>
        <w:rPr>
          <w:lang w:val="en-US"/>
        </w:rPr>
      </w:pPr>
      <w:r>
        <w:rPr>
          <w:rStyle w:val="FootnoteReference"/>
        </w:rPr>
        <w:footnoteRef/>
      </w:r>
      <w:r>
        <w:t xml:space="preserve"> </w:t>
      </w:r>
      <w:r w:rsidRPr="00321C59">
        <w:rPr>
          <w:lang w:val="en-US"/>
        </w:rPr>
        <w:t>Burgess</w:t>
      </w:r>
      <w:r>
        <w:rPr>
          <w:lang w:val="en-US"/>
        </w:rPr>
        <w:t xml:space="preserve"> and Green,</w:t>
      </w:r>
      <w:r w:rsidRPr="00321C59">
        <w:rPr>
          <w:lang w:val="en-US"/>
        </w:rPr>
        <w:t xml:space="preserve"> </w:t>
      </w:r>
      <w:r w:rsidRPr="00321C59">
        <w:rPr>
          <w:i/>
          <w:iCs/>
          <w:lang w:val="en-US"/>
        </w:rPr>
        <w:t>YouTube</w:t>
      </w:r>
      <w:r w:rsidRPr="00321C59">
        <w:rPr>
          <w:lang w:val="en-US"/>
        </w:rPr>
        <w:t xml:space="preserve">, </w:t>
      </w:r>
      <w:r>
        <w:rPr>
          <w:lang w:val="en-US"/>
        </w:rPr>
        <w:t xml:space="preserve">p. 25. </w:t>
      </w:r>
    </w:p>
  </w:footnote>
  <w:footnote w:id="14">
    <w:p w14:paraId="73D766F4" w14:textId="77777777" w:rsidR="0025633B" w:rsidRPr="007B4044" w:rsidRDefault="0025633B" w:rsidP="0025633B">
      <w:pPr>
        <w:pStyle w:val="FootnoteText"/>
        <w:rPr>
          <w:lang w:val="en-US"/>
        </w:rPr>
      </w:pPr>
      <w:r>
        <w:rPr>
          <w:rStyle w:val="FootnoteReference"/>
        </w:rPr>
        <w:footnoteRef/>
      </w:r>
      <w:r>
        <w:t xml:space="preserve"> </w:t>
      </w:r>
      <w:r>
        <w:rPr>
          <w:lang w:val="en-US"/>
        </w:rPr>
        <w:t xml:space="preserve">Hertz </w:t>
      </w:r>
      <w:r w:rsidRPr="007B4044">
        <w:rPr>
          <w:lang w:val="en-US"/>
        </w:rPr>
        <w:t xml:space="preserve">and </w:t>
      </w:r>
      <w:proofErr w:type="spellStart"/>
      <w:r w:rsidRPr="007B4044">
        <w:rPr>
          <w:lang w:val="en-US"/>
        </w:rPr>
        <w:t>Parikka</w:t>
      </w:r>
      <w:proofErr w:type="spellEnd"/>
      <w:r w:rsidRPr="007B4044">
        <w:rPr>
          <w:lang w:val="en-US"/>
        </w:rPr>
        <w:t xml:space="preserve">, </w:t>
      </w:r>
      <w:r>
        <w:rPr>
          <w:lang w:val="en-US"/>
        </w:rPr>
        <w:t>‘</w:t>
      </w:r>
      <w:r w:rsidRPr="007B4044">
        <w:rPr>
          <w:lang w:val="en-US"/>
        </w:rPr>
        <w:t>Zombie Media: Circuit Bending Media Archaeology</w:t>
      </w:r>
      <w:r>
        <w:rPr>
          <w:lang w:val="en-US"/>
        </w:rPr>
        <w:t xml:space="preserve"> into an Art Method</w:t>
      </w:r>
      <w:r w:rsidRPr="007B4044">
        <w:rPr>
          <w:lang w:val="en-US"/>
        </w:rPr>
        <w:t>.</w:t>
      </w:r>
      <w:r>
        <w:rPr>
          <w:lang w:val="en-US"/>
        </w:rPr>
        <w:t>’</w:t>
      </w:r>
      <w:r w:rsidRPr="007B4044">
        <w:rPr>
          <w:lang w:val="en-US"/>
        </w:rPr>
        <w:t xml:space="preserve"> </w:t>
      </w:r>
    </w:p>
    <w:p w14:paraId="29959FAB" w14:textId="77777777" w:rsidR="0025633B" w:rsidRPr="007B4044" w:rsidRDefault="0025633B" w:rsidP="0025633B">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numStart w:val="335"/>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B66"/>
    <w:rsid w:val="001C0B66"/>
    <w:rsid w:val="0025633B"/>
    <w:rsid w:val="0057037C"/>
    <w:rsid w:val="00E03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0E5B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33B"/>
    <w:pPr>
      <w:spacing w:line="360" w:lineRule="auto"/>
    </w:pPr>
    <w:rPr>
      <w:rFonts w:ascii="Times New Roman" w:hAnsi="Times New Roman"/>
      <w:lang w:val="en-GB"/>
    </w:rPr>
  </w:style>
  <w:style w:type="paragraph" w:styleId="Heading1">
    <w:name w:val="heading 1"/>
    <w:basedOn w:val="Normal"/>
    <w:next w:val="Normal"/>
    <w:link w:val="Heading1Char"/>
    <w:uiPriority w:val="9"/>
    <w:qFormat/>
    <w:rsid w:val="0025633B"/>
    <w:pPr>
      <w:keepNext/>
      <w:keepLines/>
      <w:spacing w:before="480"/>
      <w:outlineLvl w:val="0"/>
    </w:pPr>
    <w:rPr>
      <w:rFonts w:eastAsiaTheme="majorEastAsia" w:cs="Times New Roman"/>
      <w:b/>
      <w:bCs/>
      <w:color w:val="000000" w:themeColor="text1"/>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0B66"/>
    <w:pPr>
      <w:spacing w:line="240" w:lineRule="auto"/>
    </w:pPr>
    <w:rPr>
      <w:rFonts w:ascii="Lucida Grande" w:hAnsi="Lucida Grande" w:cs="Lucida Grande"/>
      <w:sz w:val="18"/>
      <w:szCs w:val="18"/>
      <w:lang w:val="en-US"/>
    </w:rPr>
  </w:style>
  <w:style w:type="character" w:customStyle="1" w:styleId="BalloonTextChar">
    <w:name w:val="Balloon Text Char"/>
    <w:basedOn w:val="DefaultParagraphFont"/>
    <w:link w:val="BalloonText"/>
    <w:uiPriority w:val="99"/>
    <w:semiHidden/>
    <w:rsid w:val="001C0B66"/>
    <w:rPr>
      <w:rFonts w:ascii="Lucida Grande" w:hAnsi="Lucida Grande" w:cs="Lucida Grande"/>
      <w:sz w:val="18"/>
      <w:szCs w:val="18"/>
    </w:rPr>
  </w:style>
  <w:style w:type="character" w:customStyle="1" w:styleId="Heading1Char">
    <w:name w:val="Heading 1 Char"/>
    <w:basedOn w:val="DefaultParagraphFont"/>
    <w:link w:val="Heading1"/>
    <w:uiPriority w:val="9"/>
    <w:rsid w:val="0025633B"/>
    <w:rPr>
      <w:rFonts w:ascii="Times New Roman" w:eastAsiaTheme="majorEastAsia" w:hAnsi="Times New Roman" w:cs="Times New Roman"/>
      <w:b/>
      <w:bCs/>
      <w:color w:val="000000" w:themeColor="text1"/>
      <w:sz w:val="28"/>
      <w:szCs w:val="32"/>
      <w:u w:val="single"/>
      <w:lang w:val="en-GB"/>
    </w:rPr>
  </w:style>
  <w:style w:type="paragraph" w:styleId="FootnoteText">
    <w:name w:val="footnote text"/>
    <w:basedOn w:val="Normal"/>
    <w:link w:val="FootnoteTextChar"/>
    <w:autoRedefine/>
    <w:uiPriority w:val="99"/>
    <w:unhideWhenUsed/>
    <w:qFormat/>
    <w:rsid w:val="0025633B"/>
    <w:pPr>
      <w:spacing w:line="240" w:lineRule="auto"/>
    </w:pPr>
    <w:rPr>
      <w:sz w:val="18"/>
      <w:szCs w:val="18"/>
    </w:rPr>
  </w:style>
  <w:style w:type="character" w:customStyle="1" w:styleId="FootnoteTextChar">
    <w:name w:val="Footnote Text Char"/>
    <w:basedOn w:val="DefaultParagraphFont"/>
    <w:link w:val="FootnoteText"/>
    <w:uiPriority w:val="99"/>
    <w:rsid w:val="0025633B"/>
    <w:rPr>
      <w:rFonts w:ascii="Times New Roman" w:hAnsi="Times New Roman"/>
      <w:sz w:val="18"/>
      <w:szCs w:val="18"/>
      <w:lang w:val="en-GB"/>
    </w:rPr>
  </w:style>
  <w:style w:type="character" w:styleId="FootnoteReference">
    <w:name w:val="footnote reference"/>
    <w:basedOn w:val="DefaultParagraphFont"/>
    <w:uiPriority w:val="99"/>
    <w:unhideWhenUsed/>
    <w:rsid w:val="0025633B"/>
    <w:rPr>
      <w:vertAlign w:val="superscript"/>
    </w:rPr>
  </w:style>
  <w:style w:type="paragraph" w:customStyle="1" w:styleId="BlockQuote">
    <w:name w:val="Block Quote"/>
    <w:basedOn w:val="Normal"/>
    <w:next w:val="Normal"/>
    <w:qFormat/>
    <w:rsid w:val="0025633B"/>
    <w:pPr>
      <w:spacing w:before="120" w:after="120" w:line="240" w:lineRule="auto"/>
      <w:ind w:left="720"/>
    </w:pPr>
    <w:rPr>
      <w:lang w:val="en-US"/>
    </w:rPr>
  </w:style>
  <w:style w:type="paragraph" w:styleId="BodyText">
    <w:name w:val="Body Text"/>
    <w:basedOn w:val="Normal"/>
    <w:link w:val="BodyTextChar"/>
    <w:uiPriority w:val="99"/>
    <w:unhideWhenUsed/>
    <w:rsid w:val="0025633B"/>
    <w:pPr>
      <w:spacing w:after="120"/>
    </w:pPr>
  </w:style>
  <w:style w:type="character" w:customStyle="1" w:styleId="BodyTextChar">
    <w:name w:val="Body Text Char"/>
    <w:basedOn w:val="DefaultParagraphFont"/>
    <w:link w:val="BodyText"/>
    <w:uiPriority w:val="99"/>
    <w:rsid w:val="0025633B"/>
    <w:rPr>
      <w:rFonts w:ascii="Times New Roman" w:hAnsi="Times New Roman"/>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33B"/>
    <w:pPr>
      <w:spacing w:line="360" w:lineRule="auto"/>
    </w:pPr>
    <w:rPr>
      <w:rFonts w:ascii="Times New Roman" w:hAnsi="Times New Roman"/>
      <w:lang w:val="en-GB"/>
    </w:rPr>
  </w:style>
  <w:style w:type="paragraph" w:styleId="Heading1">
    <w:name w:val="heading 1"/>
    <w:basedOn w:val="Normal"/>
    <w:next w:val="Normal"/>
    <w:link w:val="Heading1Char"/>
    <w:uiPriority w:val="9"/>
    <w:qFormat/>
    <w:rsid w:val="0025633B"/>
    <w:pPr>
      <w:keepNext/>
      <w:keepLines/>
      <w:spacing w:before="480"/>
      <w:outlineLvl w:val="0"/>
    </w:pPr>
    <w:rPr>
      <w:rFonts w:eastAsiaTheme="majorEastAsia" w:cs="Times New Roman"/>
      <w:b/>
      <w:bCs/>
      <w:color w:val="000000" w:themeColor="text1"/>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0B66"/>
    <w:pPr>
      <w:spacing w:line="240" w:lineRule="auto"/>
    </w:pPr>
    <w:rPr>
      <w:rFonts w:ascii="Lucida Grande" w:hAnsi="Lucida Grande" w:cs="Lucida Grande"/>
      <w:sz w:val="18"/>
      <w:szCs w:val="18"/>
      <w:lang w:val="en-US"/>
    </w:rPr>
  </w:style>
  <w:style w:type="character" w:customStyle="1" w:styleId="BalloonTextChar">
    <w:name w:val="Balloon Text Char"/>
    <w:basedOn w:val="DefaultParagraphFont"/>
    <w:link w:val="BalloonText"/>
    <w:uiPriority w:val="99"/>
    <w:semiHidden/>
    <w:rsid w:val="001C0B66"/>
    <w:rPr>
      <w:rFonts w:ascii="Lucida Grande" w:hAnsi="Lucida Grande" w:cs="Lucida Grande"/>
      <w:sz w:val="18"/>
      <w:szCs w:val="18"/>
    </w:rPr>
  </w:style>
  <w:style w:type="character" w:customStyle="1" w:styleId="Heading1Char">
    <w:name w:val="Heading 1 Char"/>
    <w:basedOn w:val="DefaultParagraphFont"/>
    <w:link w:val="Heading1"/>
    <w:uiPriority w:val="9"/>
    <w:rsid w:val="0025633B"/>
    <w:rPr>
      <w:rFonts w:ascii="Times New Roman" w:eastAsiaTheme="majorEastAsia" w:hAnsi="Times New Roman" w:cs="Times New Roman"/>
      <w:b/>
      <w:bCs/>
      <w:color w:val="000000" w:themeColor="text1"/>
      <w:sz w:val="28"/>
      <w:szCs w:val="32"/>
      <w:u w:val="single"/>
      <w:lang w:val="en-GB"/>
    </w:rPr>
  </w:style>
  <w:style w:type="paragraph" w:styleId="FootnoteText">
    <w:name w:val="footnote text"/>
    <w:basedOn w:val="Normal"/>
    <w:link w:val="FootnoteTextChar"/>
    <w:autoRedefine/>
    <w:uiPriority w:val="99"/>
    <w:unhideWhenUsed/>
    <w:qFormat/>
    <w:rsid w:val="0025633B"/>
    <w:pPr>
      <w:spacing w:line="240" w:lineRule="auto"/>
    </w:pPr>
    <w:rPr>
      <w:sz w:val="18"/>
      <w:szCs w:val="18"/>
    </w:rPr>
  </w:style>
  <w:style w:type="character" w:customStyle="1" w:styleId="FootnoteTextChar">
    <w:name w:val="Footnote Text Char"/>
    <w:basedOn w:val="DefaultParagraphFont"/>
    <w:link w:val="FootnoteText"/>
    <w:uiPriority w:val="99"/>
    <w:rsid w:val="0025633B"/>
    <w:rPr>
      <w:rFonts w:ascii="Times New Roman" w:hAnsi="Times New Roman"/>
      <w:sz w:val="18"/>
      <w:szCs w:val="18"/>
      <w:lang w:val="en-GB"/>
    </w:rPr>
  </w:style>
  <w:style w:type="character" w:styleId="FootnoteReference">
    <w:name w:val="footnote reference"/>
    <w:basedOn w:val="DefaultParagraphFont"/>
    <w:uiPriority w:val="99"/>
    <w:unhideWhenUsed/>
    <w:rsid w:val="0025633B"/>
    <w:rPr>
      <w:vertAlign w:val="superscript"/>
    </w:rPr>
  </w:style>
  <w:style w:type="paragraph" w:customStyle="1" w:styleId="BlockQuote">
    <w:name w:val="Block Quote"/>
    <w:basedOn w:val="Normal"/>
    <w:next w:val="Normal"/>
    <w:qFormat/>
    <w:rsid w:val="0025633B"/>
    <w:pPr>
      <w:spacing w:before="120" w:after="120" w:line="240" w:lineRule="auto"/>
      <w:ind w:left="720"/>
    </w:pPr>
    <w:rPr>
      <w:lang w:val="en-US"/>
    </w:rPr>
  </w:style>
  <w:style w:type="paragraph" w:styleId="BodyText">
    <w:name w:val="Body Text"/>
    <w:basedOn w:val="Normal"/>
    <w:link w:val="BodyTextChar"/>
    <w:uiPriority w:val="99"/>
    <w:unhideWhenUsed/>
    <w:rsid w:val="0025633B"/>
    <w:pPr>
      <w:spacing w:after="120"/>
    </w:pPr>
  </w:style>
  <w:style w:type="character" w:customStyle="1" w:styleId="BodyTextChar">
    <w:name w:val="Body Text Char"/>
    <w:basedOn w:val="DefaultParagraphFont"/>
    <w:link w:val="BodyText"/>
    <w:uiPriority w:val="99"/>
    <w:rsid w:val="0025633B"/>
    <w:rPr>
      <w:rFonts w:ascii="Times New Roman" w:hAns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3982</Words>
  <Characters>22701</Characters>
  <Application>Microsoft Macintosh Word</Application>
  <DocSecurity>0</DocSecurity>
  <Lines>189</Lines>
  <Paragraphs>53</Paragraphs>
  <ScaleCrop>false</ScaleCrop>
  <Company>inc</Company>
  <LinksUpToDate>false</LinksUpToDate>
  <CharactersWithSpaces>26630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 inc</dc:creator>
  <cp:keywords/>
  <dc:description/>
  <cp:lastModifiedBy>inc inc</cp:lastModifiedBy>
  <cp:revision>3</cp:revision>
  <dcterms:created xsi:type="dcterms:W3CDTF">2018-05-17T10:27:00Z</dcterms:created>
  <dcterms:modified xsi:type="dcterms:W3CDTF">2018-05-18T07:30:00Z</dcterms:modified>
</cp:coreProperties>
</file>